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B2353" w14:textId="77777777" w:rsidR="007C5815" w:rsidRDefault="00736DA7" w:rsidP="00736DA7">
      <w:pPr>
        <w:pStyle w:val="Heading1"/>
      </w:pPr>
      <w:r>
        <w:t>Team</w:t>
      </w:r>
      <w:r w:rsidR="00DD7D1F">
        <w:t>: Fenrir</w:t>
      </w:r>
    </w:p>
    <w:p w14:paraId="4036C9EB" w14:textId="77777777" w:rsidR="00736DA7" w:rsidRDefault="00D4352D" w:rsidP="00D4352D">
      <w:proofErr w:type="spellStart"/>
      <w:r w:rsidRPr="00D4352D">
        <w:t>Kiourtsis</w:t>
      </w:r>
      <w:proofErr w:type="spellEnd"/>
      <w:r w:rsidRPr="00D4352D">
        <w:t xml:space="preserve">, Dean </w:t>
      </w:r>
      <w:proofErr w:type="spellStart"/>
      <w:r w:rsidRPr="00D4352D">
        <w:t>Joesph</w:t>
      </w:r>
      <w:proofErr w:type="spellEnd"/>
      <w:r w:rsidR="00736DA7">
        <w:t>, Project Manager</w:t>
      </w:r>
      <w:r>
        <w:br/>
      </w:r>
      <w:r w:rsidRPr="00D4352D">
        <w:t xml:space="preserve">Zhang, </w:t>
      </w:r>
      <w:proofErr w:type="spellStart"/>
      <w:r w:rsidRPr="00D4352D">
        <w:t>Dabai</w:t>
      </w:r>
      <w:proofErr w:type="spellEnd"/>
      <w:r w:rsidR="00736DA7">
        <w:t>, Release Manager</w:t>
      </w:r>
      <w:r>
        <w:br/>
      </w:r>
      <w:proofErr w:type="spellStart"/>
      <w:r w:rsidRPr="00D4352D">
        <w:t>Earisman</w:t>
      </w:r>
      <w:proofErr w:type="spellEnd"/>
      <w:r w:rsidRPr="00D4352D">
        <w:t>, Jesse Kyle</w:t>
      </w:r>
      <w:r w:rsidR="00736DA7">
        <w:t>, Q</w:t>
      </w:r>
      <w:r>
        <w:t>uality Assurance Manager</w:t>
      </w:r>
      <w:r>
        <w:br/>
      </w:r>
      <w:proofErr w:type="spellStart"/>
      <w:r w:rsidRPr="00D4352D">
        <w:t>Charron</w:t>
      </w:r>
      <w:proofErr w:type="spellEnd"/>
      <w:r w:rsidRPr="00D4352D">
        <w:t>, Justin Scott</w:t>
      </w:r>
      <w:r>
        <w:t>, Technical Design Lead</w:t>
      </w:r>
      <w:r>
        <w:br/>
      </w:r>
      <w:proofErr w:type="spellStart"/>
      <w:r w:rsidRPr="00D4352D">
        <w:t>Finelli</w:t>
      </w:r>
      <w:proofErr w:type="spellEnd"/>
      <w:r w:rsidRPr="00D4352D">
        <w:t>, Thomas Michael</w:t>
      </w:r>
      <w:r w:rsidR="00736DA7">
        <w:t>, Scribe</w:t>
      </w:r>
      <w:r>
        <w:br/>
        <w:t>Liu, Yang, Pizza Guy</w:t>
      </w:r>
    </w:p>
    <w:p w14:paraId="10ED2101" w14:textId="77777777" w:rsidR="00736DA7" w:rsidRDefault="00736DA7" w:rsidP="00736DA7">
      <w:pPr>
        <w:pStyle w:val="Heading2"/>
      </w:pPr>
      <w:r>
        <w:t>Summary</w:t>
      </w:r>
    </w:p>
    <w:p w14:paraId="7417D4AA" w14:textId="77777777" w:rsidR="00D4352D" w:rsidRDefault="00D4352D" w:rsidP="00736DA7">
      <w:r>
        <w:t>There were two meetings this week</w:t>
      </w:r>
      <w:r w:rsidR="00751514">
        <w:t>: one</w:t>
      </w:r>
      <w:r>
        <w:t xml:space="preserve"> on Saturday, March 21</w:t>
      </w:r>
      <w:r w:rsidRPr="00D4352D">
        <w:rPr>
          <w:vertAlign w:val="superscript"/>
        </w:rPr>
        <w:t>st</w:t>
      </w:r>
      <w:r>
        <w:t xml:space="preserve"> and</w:t>
      </w:r>
      <w:r w:rsidR="00751514">
        <w:t xml:space="preserve"> one on</w:t>
      </w:r>
      <w:r>
        <w:t xml:space="preserve"> Monday, March 23</w:t>
      </w:r>
      <w:r w:rsidRPr="00D4352D">
        <w:rPr>
          <w:vertAlign w:val="superscript"/>
        </w:rPr>
        <w:t>rd</w:t>
      </w:r>
      <w:r>
        <w:t xml:space="preserve">.  On 3/21 the user stories and use cases for the game and level builder were drafted.  On 3/23 the use cases and user stories were refined, </w:t>
      </w:r>
      <w:r w:rsidR="00086F1C">
        <w:t xml:space="preserve">fundamental </w:t>
      </w:r>
      <w:r>
        <w:t>objects</w:t>
      </w:r>
      <w:r w:rsidR="00086F1C">
        <w:t xml:space="preserve"> for the game</w:t>
      </w:r>
      <w:r>
        <w:t xml:space="preserve"> were identified</w:t>
      </w:r>
      <w:r w:rsidR="00086F1C">
        <w:t xml:space="preserve"> using the use cases as a basis, quality assurance</w:t>
      </w:r>
      <w:r w:rsidR="00751514">
        <w:t xml:space="preserve"> procedures were discussed, weekly meeting times were addressed, and </w:t>
      </w:r>
      <w:r w:rsidR="00086F1C">
        <w:t>a rotation for group roles was determined.</w:t>
      </w:r>
    </w:p>
    <w:p w14:paraId="51466B87" w14:textId="77777777" w:rsidR="00736DA7" w:rsidRDefault="00736DA7" w:rsidP="00736DA7">
      <w:pPr>
        <w:pStyle w:val="Heading2"/>
      </w:pPr>
      <w:r>
        <w:t>User Stories</w:t>
      </w:r>
    </w:p>
    <w:p w14:paraId="1597F7EE" w14:textId="77777777" w:rsidR="00736DA7" w:rsidRDefault="00086F1C" w:rsidP="00086F1C">
      <w:pPr>
        <w:pStyle w:val="Heading3"/>
      </w:pPr>
      <w:r>
        <w:t>Game User Stories</w:t>
      </w:r>
    </w:p>
    <w:p w14:paraId="020F2FCB" w14:textId="77777777" w:rsidR="00086F1C" w:rsidRDefault="00086F1C" w:rsidP="00086F1C">
      <w:pPr>
        <w:pStyle w:val="ListParagraph"/>
        <w:numPr>
          <w:ilvl w:val="0"/>
          <w:numId w:val="1"/>
        </w:numPr>
      </w:pPr>
      <w:r>
        <w:t xml:space="preserve">As a player, I want to </w:t>
      </w:r>
      <w:proofErr w:type="gramStart"/>
      <w:r>
        <w:t>Make</w:t>
      </w:r>
      <w:proofErr w:type="gramEnd"/>
      <w:r>
        <w:t xml:space="preserve"> a move so that I can complete the game objectives.</w:t>
      </w:r>
    </w:p>
    <w:p w14:paraId="1BA9396B" w14:textId="77777777" w:rsidR="00086F1C" w:rsidRDefault="00086F1C" w:rsidP="00086F1C">
      <w:pPr>
        <w:pStyle w:val="ListParagraph"/>
        <w:numPr>
          <w:ilvl w:val="0"/>
          <w:numId w:val="1"/>
        </w:numPr>
      </w:pPr>
      <w:r>
        <w:t xml:space="preserve">As a player, I want to </w:t>
      </w:r>
      <w:proofErr w:type="gramStart"/>
      <w:r>
        <w:t>Reset</w:t>
      </w:r>
      <w:proofErr w:type="gramEnd"/>
      <w:r>
        <w:t xml:space="preserve"> the Board so that I can clear an unfavorable configuration of numbers.</w:t>
      </w:r>
    </w:p>
    <w:p w14:paraId="460C79F7" w14:textId="77777777" w:rsidR="00086F1C" w:rsidRDefault="00086F1C" w:rsidP="00086F1C">
      <w:pPr>
        <w:pStyle w:val="ListParagraph"/>
        <w:numPr>
          <w:ilvl w:val="0"/>
          <w:numId w:val="1"/>
        </w:numPr>
      </w:pPr>
      <w:r>
        <w:t>As a player, I want to swap two numbers so that I can put the board into a better configuration.</w:t>
      </w:r>
    </w:p>
    <w:p w14:paraId="67AFDD22" w14:textId="77777777" w:rsidR="00086F1C" w:rsidRDefault="00086F1C" w:rsidP="00086F1C">
      <w:pPr>
        <w:pStyle w:val="ListParagraph"/>
        <w:numPr>
          <w:ilvl w:val="0"/>
          <w:numId w:val="1"/>
        </w:numPr>
      </w:pPr>
      <w:r>
        <w:t>As a player, I want to clear a number so that I can put the board into a better configuration.</w:t>
      </w:r>
    </w:p>
    <w:p w14:paraId="60C34A79" w14:textId="77777777" w:rsidR="00086F1C" w:rsidRDefault="00086F1C" w:rsidP="00086F1C">
      <w:pPr>
        <w:pStyle w:val="ListParagraph"/>
        <w:numPr>
          <w:ilvl w:val="0"/>
          <w:numId w:val="1"/>
        </w:numPr>
      </w:pPr>
      <w:r>
        <w:t>As a player, I want to restart the level so that I can try the level again from the beginning.</w:t>
      </w:r>
    </w:p>
    <w:p w14:paraId="3F0CFE17" w14:textId="77777777" w:rsidR="00086F1C" w:rsidRDefault="00086F1C" w:rsidP="00086F1C">
      <w:pPr>
        <w:pStyle w:val="ListParagraph"/>
        <w:numPr>
          <w:ilvl w:val="0"/>
          <w:numId w:val="1"/>
        </w:numPr>
      </w:pPr>
      <w:r>
        <w:t>As a player, I want to see all accessible levels so I can view which levels I have unlocked, and what my scores were.</w:t>
      </w:r>
    </w:p>
    <w:p w14:paraId="707C950A" w14:textId="77777777" w:rsidR="00086F1C" w:rsidRDefault="00086F1C" w:rsidP="00086F1C">
      <w:pPr>
        <w:pStyle w:val="ListParagraph"/>
        <w:numPr>
          <w:ilvl w:val="0"/>
          <w:numId w:val="1"/>
        </w:numPr>
      </w:pPr>
      <w:r>
        <w:t>As a player, I want to play a past level so that I can get a better score, or replay an enjoyable level.</w:t>
      </w:r>
    </w:p>
    <w:p w14:paraId="766E94EB" w14:textId="77777777" w:rsidR="00086F1C" w:rsidRDefault="00086F1C" w:rsidP="00086F1C">
      <w:pPr>
        <w:pStyle w:val="ListParagraph"/>
        <w:numPr>
          <w:ilvl w:val="0"/>
          <w:numId w:val="1"/>
        </w:numPr>
      </w:pPr>
      <w:r>
        <w:t>As a player, I want to view my achievements so that I can check what achievements I have.</w:t>
      </w:r>
    </w:p>
    <w:p w14:paraId="0B53F7FB" w14:textId="77777777" w:rsidR="00086F1C" w:rsidRDefault="00086F1C" w:rsidP="00086F1C">
      <w:pPr>
        <w:pStyle w:val="ListParagraph"/>
        <w:numPr>
          <w:ilvl w:val="0"/>
          <w:numId w:val="1"/>
        </w:numPr>
      </w:pPr>
      <w:r>
        <w:t>As a player, I want to reset my achievements so that I can re-unlock them.</w:t>
      </w:r>
    </w:p>
    <w:p w14:paraId="2F5D0E5C" w14:textId="77777777" w:rsidR="00086F1C" w:rsidRDefault="00086F1C" w:rsidP="00086F1C">
      <w:pPr>
        <w:pStyle w:val="ListParagraph"/>
        <w:numPr>
          <w:ilvl w:val="0"/>
          <w:numId w:val="1"/>
        </w:numPr>
        <w:rPr>
          <w:ins w:id="0" w:author="Yang Liu" w:date="2015-04-04T15:47:00Z"/>
        </w:rPr>
      </w:pPr>
      <w:r>
        <w:t>As a player, I want to continue with highest unlocked level so that I can quickly resume my game progress.</w:t>
      </w:r>
    </w:p>
    <w:p w14:paraId="1FFC9F6A" w14:textId="77777777" w:rsidR="00A27604" w:rsidRDefault="00A27604" w:rsidP="00086F1C">
      <w:pPr>
        <w:pStyle w:val="ListParagraph"/>
        <w:numPr>
          <w:ilvl w:val="0"/>
          <w:numId w:val="1"/>
        </w:numPr>
        <w:rPr>
          <w:ins w:id="1" w:author="Yang Liu" w:date="2015-04-04T15:47:00Z"/>
        </w:rPr>
      </w:pPr>
      <w:ins w:id="2" w:author="Yang Liu" w:date="2015-04-04T15:47:00Z">
        <w:r>
          <w:t>As a player, I want to quit a level so that I can do something else.</w:t>
        </w:r>
      </w:ins>
    </w:p>
    <w:p w14:paraId="397C5DA1" w14:textId="77777777" w:rsidR="00A27604" w:rsidRDefault="00A27604" w:rsidP="00086F1C">
      <w:pPr>
        <w:pStyle w:val="ListParagraph"/>
        <w:numPr>
          <w:ilvl w:val="0"/>
          <w:numId w:val="1"/>
        </w:numPr>
        <w:rPr>
          <w:ins w:id="3" w:author="Yang Liu" w:date="2015-04-04T15:48:00Z"/>
        </w:rPr>
      </w:pPr>
      <w:ins w:id="4" w:author="Yang Liu" w:date="2015-04-04T15:48:00Z">
        <w:r>
          <w:t>As a player, I want to quit the game so that …</w:t>
        </w:r>
      </w:ins>
    </w:p>
    <w:p w14:paraId="7320C533" w14:textId="77777777" w:rsidR="00A27604" w:rsidRDefault="00A501AF" w:rsidP="00086F1C">
      <w:pPr>
        <w:pStyle w:val="ListParagraph"/>
        <w:numPr>
          <w:ilvl w:val="0"/>
          <w:numId w:val="1"/>
        </w:numPr>
      </w:pPr>
      <w:ins w:id="5" w:author="Yang Liu" w:date="2015-04-04T15:53:00Z">
        <w:r>
          <w:t>As a player, I want to exit a menu so that I can go back to the previous menu</w:t>
        </w:r>
      </w:ins>
    </w:p>
    <w:p w14:paraId="4B3A1BF4" w14:textId="77777777" w:rsidR="00086F1C" w:rsidDel="00A27604" w:rsidRDefault="00086F1C" w:rsidP="00A27604">
      <w:pPr>
        <w:rPr>
          <w:del w:id="6" w:author="Yang Liu" w:date="2015-04-04T15:41:00Z"/>
        </w:rPr>
        <w:pPrChange w:id="7" w:author="Yang Liu" w:date="2015-04-04T15:41:00Z">
          <w:pPr>
            <w:pStyle w:val="ListParagraph"/>
            <w:numPr>
              <w:numId w:val="1"/>
            </w:numPr>
            <w:ind w:hanging="360"/>
          </w:pPr>
        </w:pPrChange>
      </w:pPr>
      <w:del w:id="8" w:author="Yang Liu" w:date="2015-04-04T15:41:00Z">
        <w:r w:rsidDel="00A27604">
          <w:delText xml:space="preserve">As a player, </w:delText>
        </w:r>
        <w:r w:rsidRPr="00086F1C" w:rsidDel="00A27604">
          <w:delText>I want to accumulate poin</w:delText>
        </w:r>
        <w:r w:rsidDel="00A27604">
          <w:delText>ts, so I can accumulate stars.</w:delText>
        </w:r>
      </w:del>
    </w:p>
    <w:p w14:paraId="0F4F452C" w14:textId="77777777" w:rsidR="00086F1C" w:rsidRDefault="00086F1C" w:rsidP="00A27604">
      <w:pPr>
        <w:ind w:left="360"/>
        <w:pPrChange w:id="9" w:author="Yang Liu" w:date="2015-04-04T15:41:00Z">
          <w:pPr>
            <w:pStyle w:val="ListParagraph"/>
            <w:numPr>
              <w:numId w:val="1"/>
            </w:numPr>
            <w:ind w:hanging="360"/>
          </w:pPr>
        </w:pPrChange>
      </w:pPr>
      <w:del w:id="10" w:author="Yang Liu" w:date="2015-04-04T15:41:00Z">
        <w:r w:rsidDel="00A27604">
          <w:delText>As a player, I want to accumulate stars, so I can clear the level or improve my star count.</w:delText>
        </w:r>
      </w:del>
    </w:p>
    <w:p w14:paraId="6F1D612E" w14:textId="77777777" w:rsidR="006D2282" w:rsidRDefault="006D2282" w:rsidP="006D2282">
      <w:pPr>
        <w:pStyle w:val="Heading3"/>
      </w:pPr>
      <w:r>
        <w:t>Level Builder User Stories</w:t>
      </w:r>
    </w:p>
    <w:p w14:paraId="55260464" w14:textId="77777777" w:rsidR="006D2282" w:rsidRDefault="006D2282" w:rsidP="006D2282">
      <w:pPr>
        <w:pStyle w:val="ListParagraph"/>
        <w:numPr>
          <w:ilvl w:val="0"/>
          <w:numId w:val="2"/>
        </w:numPr>
      </w:pPr>
      <w:r>
        <w:t>As the programmer, I want to make a new level so that there are levels that can be played.</w:t>
      </w:r>
    </w:p>
    <w:p w14:paraId="2E8352B6" w14:textId="77777777" w:rsidR="006D2282" w:rsidRDefault="006D2282" w:rsidP="006D2282">
      <w:pPr>
        <w:pStyle w:val="ListParagraph"/>
        <w:numPr>
          <w:ilvl w:val="0"/>
          <w:numId w:val="2"/>
        </w:numPr>
      </w:pPr>
      <w:r>
        <w:t>As the programmer, I want to load an existing level I can edit it.</w:t>
      </w:r>
    </w:p>
    <w:p w14:paraId="7F08D68C" w14:textId="77777777" w:rsidR="006D2282" w:rsidRDefault="006D2282" w:rsidP="006D2282">
      <w:pPr>
        <w:pStyle w:val="ListParagraph"/>
        <w:numPr>
          <w:ilvl w:val="0"/>
          <w:numId w:val="2"/>
        </w:numPr>
      </w:pPr>
      <w:r>
        <w:lastRenderedPageBreak/>
        <w:t>As the programmer, I want to set the mode of a level so that the mode will be set.</w:t>
      </w:r>
    </w:p>
    <w:p w14:paraId="111BAF2D" w14:textId="77777777" w:rsidR="006D2282" w:rsidRDefault="006D2282" w:rsidP="006D2282">
      <w:pPr>
        <w:pStyle w:val="ListParagraph"/>
        <w:numPr>
          <w:ilvl w:val="0"/>
          <w:numId w:val="2"/>
        </w:numPr>
      </w:pPr>
      <w:r>
        <w:t>As the programmer, I want to set a specific square so that initial positions can be set.</w:t>
      </w:r>
    </w:p>
    <w:p w14:paraId="6E1BFDA1" w14:textId="77777777" w:rsidR="006D2282" w:rsidRDefault="006D2282" w:rsidP="006D2282">
      <w:pPr>
        <w:pStyle w:val="ListParagraph"/>
        <w:numPr>
          <w:ilvl w:val="0"/>
          <w:numId w:val="2"/>
        </w:numPr>
      </w:pPr>
      <w:r>
        <w:t xml:space="preserve">As the programmer, I want to specify generation </w:t>
      </w:r>
      <w:del w:id="11" w:author="Yang Liu" w:date="2015-04-04T15:59:00Z">
        <w:r w:rsidDel="00A501AF">
          <w:delText xml:space="preserve">chances </w:delText>
        </w:r>
      </w:del>
      <w:ins w:id="12" w:author="Yang Liu" w:date="2015-04-04T15:59:00Z">
        <w:r w:rsidR="00A501AF">
          <w:t>probabilities</w:t>
        </w:r>
        <w:r w:rsidR="00A501AF">
          <w:t xml:space="preserve"> </w:t>
        </w:r>
      </w:ins>
      <w:r>
        <w:t>so that levels can vary.</w:t>
      </w:r>
    </w:p>
    <w:p w14:paraId="42DDF0BD" w14:textId="77777777" w:rsidR="006D2282" w:rsidRDefault="006D2282" w:rsidP="006D2282">
      <w:pPr>
        <w:pStyle w:val="ListParagraph"/>
        <w:numPr>
          <w:ilvl w:val="0"/>
          <w:numId w:val="2"/>
        </w:numPr>
      </w:pPr>
      <w:r>
        <w:t>As the programmer, I want to save the level so that it will be playable.</w:t>
      </w:r>
    </w:p>
    <w:p w14:paraId="57696830" w14:textId="77777777" w:rsidR="006D2282" w:rsidRDefault="006D2282" w:rsidP="006D2282">
      <w:pPr>
        <w:pStyle w:val="ListParagraph"/>
        <w:numPr>
          <w:ilvl w:val="0"/>
          <w:numId w:val="2"/>
        </w:numPr>
      </w:pPr>
      <w:r>
        <w:t>As the programmer, I want to set the number of moves/time limit of the level so that the player will have a limit.</w:t>
      </w:r>
    </w:p>
    <w:p w14:paraId="01CED800" w14:textId="77777777" w:rsidR="006D2282" w:rsidRDefault="006D2282" w:rsidP="006D2282">
      <w:pPr>
        <w:pStyle w:val="ListParagraph"/>
        <w:numPr>
          <w:ilvl w:val="0"/>
          <w:numId w:val="2"/>
        </w:numPr>
      </w:pPr>
      <w:r>
        <w:t>As the programmer, I want to set multiplier chances so that levels can vary.</w:t>
      </w:r>
    </w:p>
    <w:p w14:paraId="77413450" w14:textId="77777777" w:rsidR="006D2282" w:rsidRDefault="006D2282" w:rsidP="006D2282">
      <w:pPr>
        <w:pStyle w:val="ListParagraph"/>
        <w:numPr>
          <w:ilvl w:val="0"/>
          <w:numId w:val="2"/>
        </w:numPr>
        <w:rPr>
          <w:ins w:id="13" w:author="Yang Liu" w:date="2015-04-04T15:56:00Z"/>
        </w:rPr>
      </w:pPr>
      <w:r>
        <w:t>As the programmer, I want to set score boundaries (1,2,3 star) so that the levels will be hard.</w:t>
      </w:r>
    </w:p>
    <w:p w14:paraId="1B80E9BD" w14:textId="77777777" w:rsidR="00A501AF" w:rsidRDefault="00A501AF" w:rsidP="006D2282">
      <w:pPr>
        <w:pStyle w:val="ListParagraph"/>
        <w:numPr>
          <w:ilvl w:val="0"/>
          <w:numId w:val="2"/>
        </w:numPr>
        <w:rPr>
          <w:ins w:id="14" w:author="Yang Liu" w:date="2015-04-04T15:57:00Z"/>
        </w:rPr>
      </w:pPr>
      <w:ins w:id="15" w:author="Yang Liu" w:date="2015-04-04T15:56:00Z">
        <w:r>
          <w:t>As the programmer, I want to re-order the levels so that …</w:t>
        </w:r>
      </w:ins>
    </w:p>
    <w:p w14:paraId="3B93A7D7" w14:textId="77777777" w:rsidR="00A501AF" w:rsidRDefault="00A501AF" w:rsidP="00A501AF">
      <w:pPr>
        <w:pStyle w:val="ListParagraph"/>
        <w:numPr>
          <w:ilvl w:val="0"/>
          <w:numId w:val="2"/>
        </w:numPr>
      </w:pPr>
      <w:ins w:id="16" w:author="Yang Liu" w:date="2015-04-04T15:57:00Z">
        <w:r>
          <w:t xml:space="preserve">As the programmer, I want to delete a level so that </w:t>
        </w:r>
      </w:ins>
      <w:ins w:id="17" w:author="Yang Liu" w:date="2015-04-04T15:58:00Z">
        <w:r>
          <w:t>it can’t be used</w:t>
        </w:r>
      </w:ins>
    </w:p>
    <w:p w14:paraId="2A9AB514" w14:textId="77777777" w:rsidR="00736DA7" w:rsidRDefault="00736DA7" w:rsidP="00736DA7">
      <w:pPr>
        <w:pStyle w:val="Heading2"/>
      </w:pPr>
      <w:r>
        <w:t>Objects</w:t>
      </w:r>
    </w:p>
    <w:p w14:paraId="0C218F2B" w14:textId="77777777" w:rsidR="00FF504E" w:rsidRDefault="00FF504E" w:rsidP="00FF504E">
      <w:pPr>
        <w:pStyle w:val="Heading3"/>
      </w:pPr>
      <w:r>
        <w:t>Game Objects</w:t>
      </w:r>
    </w:p>
    <w:p w14:paraId="7E7E225C" w14:textId="77777777" w:rsidR="00746DDE" w:rsidRPr="00746DDE" w:rsidRDefault="00FF504E" w:rsidP="00864387">
      <w:r>
        <w:t xml:space="preserve">Some objects that are needed for the game are: a board to play on; </w:t>
      </w:r>
      <w:proofErr w:type="gramStart"/>
      <w:r>
        <w:t>multiple  levels</w:t>
      </w:r>
      <w:proofErr w:type="gramEnd"/>
      <w:r>
        <w:t xml:space="preserve"> with varying difficulties and varying level type; a tile object for each number on the board; and an achievement object to keep track of the player’s progress towards badges.  We created a</w:t>
      </w:r>
      <w:r w:rsidR="00864387">
        <w:t xml:space="preserve"> table of </w:t>
      </w:r>
      <w:r>
        <w:t>classes</w:t>
      </w:r>
      <w:r w:rsidR="00864387">
        <w:t xml:space="preserve"> [below]</w:t>
      </w:r>
      <w:r>
        <w:t xml:space="preserve"> that would </w:t>
      </w:r>
      <w:r w:rsidR="00864387">
        <w:t>pair with</w:t>
      </w:r>
      <w:r>
        <w:t xml:space="preserve"> these objects</w:t>
      </w:r>
      <w:r w:rsidR="00864387">
        <w:t>.  Additionally, we define some possible attributes and behavior for each class/object in the table below.</w:t>
      </w:r>
    </w:p>
    <w:tbl>
      <w:tblPr>
        <w:tblStyle w:val="TableGrid"/>
        <w:tblW w:w="0" w:type="auto"/>
        <w:tblLook w:val="04A0" w:firstRow="1" w:lastRow="0" w:firstColumn="1" w:lastColumn="0" w:noHBand="0" w:noVBand="1"/>
      </w:tblPr>
      <w:tblGrid>
        <w:gridCol w:w="2088"/>
        <w:gridCol w:w="1980"/>
        <w:gridCol w:w="1890"/>
      </w:tblGrid>
      <w:tr w:rsidR="006D2282" w14:paraId="02F1B58E" w14:textId="77777777" w:rsidTr="006D2282">
        <w:tc>
          <w:tcPr>
            <w:tcW w:w="2088" w:type="dxa"/>
          </w:tcPr>
          <w:p w14:paraId="47F91709" w14:textId="77777777" w:rsidR="006D2282" w:rsidRPr="00751514" w:rsidRDefault="00FF504E" w:rsidP="00736DA7">
            <w:pPr>
              <w:rPr>
                <w:b/>
                <w:u w:val="single"/>
              </w:rPr>
            </w:pPr>
            <w:r>
              <w:rPr>
                <w:b/>
                <w:u w:val="single"/>
              </w:rPr>
              <w:t>Class</w:t>
            </w:r>
            <w:r w:rsidR="00864387">
              <w:rPr>
                <w:b/>
                <w:u w:val="single"/>
              </w:rPr>
              <w:t>/Object</w:t>
            </w:r>
          </w:p>
        </w:tc>
        <w:tc>
          <w:tcPr>
            <w:tcW w:w="1980" w:type="dxa"/>
          </w:tcPr>
          <w:p w14:paraId="39F59899" w14:textId="77777777" w:rsidR="006D2282" w:rsidRPr="00751514" w:rsidRDefault="006D2282" w:rsidP="00736DA7">
            <w:pPr>
              <w:rPr>
                <w:b/>
                <w:u w:val="single"/>
              </w:rPr>
            </w:pPr>
            <w:r w:rsidRPr="00751514">
              <w:rPr>
                <w:b/>
                <w:u w:val="single"/>
              </w:rPr>
              <w:t>Attributes</w:t>
            </w:r>
          </w:p>
        </w:tc>
        <w:tc>
          <w:tcPr>
            <w:tcW w:w="1890" w:type="dxa"/>
          </w:tcPr>
          <w:p w14:paraId="1DEC07BE" w14:textId="77777777" w:rsidR="006D2282" w:rsidRPr="00751514" w:rsidRDefault="006D2282" w:rsidP="00736DA7">
            <w:pPr>
              <w:rPr>
                <w:b/>
                <w:u w:val="single"/>
              </w:rPr>
            </w:pPr>
            <w:r w:rsidRPr="00751514">
              <w:rPr>
                <w:b/>
                <w:u w:val="single"/>
              </w:rPr>
              <w:t>Methods</w:t>
            </w:r>
          </w:p>
        </w:tc>
      </w:tr>
      <w:tr w:rsidR="006D2282" w14:paraId="36F3075F" w14:textId="77777777" w:rsidTr="006D2282">
        <w:tc>
          <w:tcPr>
            <w:tcW w:w="2088" w:type="dxa"/>
          </w:tcPr>
          <w:p w14:paraId="0DCEBE8A" w14:textId="77777777" w:rsidR="006D2282" w:rsidRPr="006D2282" w:rsidRDefault="006D2282" w:rsidP="006D2282">
            <w:pPr>
              <w:rPr>
                <w:b/>
              </w:rPr>
            </w:pPr>
            <w:r w:rsidRPr="006D2282">
              <w:rPr>
                <w:b/>
              </w:rPr>
              <w:t>Board</w:t>
            </w:r>
          </w:p>
        </w:tc>
        <w:tc>
          <w:tcPr>
            <w:tcW w:w="1980" w:type="dxa"/>
          </w:tcPr>
          <w:p w14:paraId="4F705F38" w14:textId="77777777" w:rsidR="006D2282" w:rsidRDefault="006D2282" w:rsidP="00736DA7">
            <w:proofErr w:type="gramStart"/>
            <w:r>
              <w:t>Tiles[</w:t>
            </w:r>
            <w:proofErr w:type="gramEnd"/>
            <w:r>
              <w:t>]</w:t>
            </w:r>
          </w:p>
        </w:tc>
        <w:tc>
          <w:tcPr>
            <w:tcW w:w="1890" w:type="dxa"/>
          </w:tcPr>
          <w:p w14:paraId="2501C2D5" w14:textId="77777777" w:rsidR="006D2282" w:rsidRDefault="006D2282" w:rsidP="00736DA7">
            <w:proofErr w:type="gramStart"/>
            <w:r>
              <w:t>initialize</w:t>
            </w:r>
            <w:proofErr w:type="gramEnd"/>
            <w:r>
              <w:t>()</w:t>
            </w:r>
          </w:p>
          <w:p w14:paraId="4F9C36E6" w14:textId="77777777" w:rsidR="006D2282" w:rsidRDefault="006D2282" w:rsidP="00736DA7">
            <w:proofErr w:type="gramStart"/>
            <w:r>
              <w:t>reset</w:t>
            </w:r>
            <w:proofErr w:type="gramEnd"/>
            <w:r>
              <w:t>()</w:t>
            </w:r>
          </w:p>
        </w:tc>
      </w:tr>
      <w:tr w:rsidR="006D2282" w14:paraId="2177AA8A" w14:textId="77777777" w:rsidTr="006D2282">
        <w:tc>
          <w:tcPr>
            <w:tcW w:w="2088" w:type="dxa"/>
          </w:tcPr>
          <w:p w14:paraId="246E9DFB" w14:textId="77777777" w:rsidR="006D2282" w:rsidRPr="006D2282" w:rsidRDefault="006D2282" w:rsidP="00736DA7">
            <w:pPr>
              <w:rPr>
                <w:b/>
              </w:rPr>
            </w:pPr>
            <w:r w:rsidRPr="006D2282">
              <w:rPr>
                <w:b/>
              </w:rPr>
              <w:t>Tile</w:t>
            </w:r>
          </w:p>
        </w:tc>
        <w:tc>
          <w:tcPr>
            <w:tcW w:w="1980" w:type="dxa"/>
          </w:tcPr>
          <w:p w14:paraId="42AF7130" w14:textId="77777777" w:rsidR="006D2282" w:rsidRDefault="006D2282" w:rsidP="00736DA7">
            <w:proofErr w:type="gramStart"/>
            <w:r>
              <w:t>value</w:t>
            </w:r>
            <w:proofErr w:type="gramEnd"/>
          </w:p>
          <w:p w14:paraId="5F961175" w14:textId="77777777" w:rsidR="006D2282" w:rsidRDefault="006D2282" w:rsidP="00736DA7">
            <w:proofErr w:type="gramStart"/>
            <w:r>
              <w:t>multiplier</w:t>
            </w:r>
            <w:proofErr w:type="gramEnd"/>
          </w:p>
          <w:p w14:paraId="1B28993C" w14:textId="77777777" w:rsidR="006D2282" w:rsidRDefault="006D2282" w:rsidP="00736DA7">
            <w:proofErr w:type="gramStart"/>
            <w:r>
              <w:t>marked</w:t>
            </w:r>
            <w:proofErr w:type="gramEnd"/>
          </w:p>
        </w:tc>
        <w:tc>
          <w:tcPr>
            <w:tcW w:w="1890" w:type="dxa"/>
          </w:tcPr>
          <w:p w14:paraId="7F8B6391" w14:textId="77777777" w:rsidR="006D2282" w:rsidRDefault="006D2282" w:rsidP="00736DA7"/>
        </w:tc>
      </w:tr>
      <w:tr w:rsidR="006D2282" w14:paraId="1163EAFE" w14:textId="77777777" w:rsidTr="006D2282">
        <w:tc>
          <w:tcPr>
            <w:tcW w:w="2088" w:type="dxa"/>
          </w:tcPr>
          <w:p w14:paraId="06D6232A" w14:textId="77777777" w:rsidR="006D2282" w:rsidRPr="006D2282" w:rsidRDefault="006D2282" w:rsidP="00736DA7">
            <w:pPr>
              <w:rPr>
                <w:b/>
              </w:rPr>
            </w:pPr>
            <w:r w:rsidRPr="006D2282">
              <w:rPr>
                <w:b/>
              </w:rPr>
              <w:t>Level</w:t>
            </w:r>
          </w:p>
        </w:tc>
        <w:tc>
          <w:tcPr>
            <w:tcW w:w="1980" w:type="dxa"/>
          </w:tcPr>
          <w:p w14:paraId="600FAA1E" w14:textId="77777777" w:rsidR="006D2282" w:rsidRDefault="006D2282" w:rsidP="00736DA7">
            <w:proofErr w:type="gramStart"/>
            <w:r>
              <w:t>score</w:t>
            </w:r>
            <w:proofErr w:type="gramEnd"/>
          </w:p>
          <w:p w14:paraId="53FE3303" w14:textId="77777777" w:rsidR="006D2282" w:rsidRDefault="006D2282" w:rsidP="00736DA7">
            <w:proofErr w:type="gramStart"/>
            <w:r>
              <w:t>stars</w:t>
            </w:r>
            <w:proofErr w:type="gramEnd"/>
          </w:p>
          <w:p w14:paraId="59F7EC6E" w14:textId="77777777" w:rsidR="006D2282" w:rsidRDefault="006D2282" w:rsidP="00736DA7">
            <w:proofErr w:type="spellStart"/>
            <w:proofErr w:type="gramStart"/>
            <w:r>
              <w:t>numMoves</w:t>
            </w:r>
            <w:proofErr w:type="spellEnd"/>
            <w:proofErr w:type="gramEnd"/>
          </w:p>
        </w:tc>
        <w:tc>
          <w:tcPr>
            <w:tcW w:w="1890" w:type="dxa"/>
          </w:tcPr>
          <w:p w14:paraId="173618D9" w14:textId="77777777" w:rsidR="006D2282" w:rsidRDefault="006D2282" w:rsidP="00736DA7"/>
        </w:tc>
      </w:tr>
      <w:tr w:rsidR="006D2282" w14:paraId="4B5F8CFF" w14:textId="77777777" w:rsidTr="006D2282">
        <w:tc>
          <w:tcPr>
            <w:tcW w:w="2088" w:type="dxa"/>
          </w:tcPr>
          <w:p w14:paraId="413AC18E" w14:textId="77777777" w:rsidR="006D2282" w:rsidRPr="006D2282" w:rsidRDefault="006D2282" w:rsidP="00736DA7">
            <w:pPr>
              <w:rPr>
                <w:b/>
              </w:rPr>
            </w:pPr>
            <w:r w:rsidRPr="006D2282">
              <w:rPr>
                <w:b/>
              </w:rPr>
              <w:t>Achievement</w:t>
            </w:r>
          </w:p>
        </w:tc>
        <w:tc>
          <w:tcPr>
            <w:tcW w:w="1980" w:type="dxa"/>
          </w:tcPr>
          <w:p w14:paraId="06202FAB" w14:textId="77777777" w:rsidR="006D2282" w:rsidRDefault="006D2282" w:rsidP="00736DA7"/>
        </w:tc>
        <w:tc>
          <w:tcPr>
            <w:tcW w:w="1890" w:type="dxa"/>
          </w:tcPr>
          <w:p w14:paraId="1BD166C0" w14:textId="77777777" w:rsidR="006D2282" w:rsidRDefault="006D2282" w:rsidP="00736DA7">
            <w:proofErr w:type="gramStart"/>
            <w:r>
              <w:t>show</w:t>
            </w:r>
            <w:proofErr w:type="gramEnd"/>
            <w:r>
              <w:t>()</w:t>
            </w:r>
          </w:p>
        </w:tc>
      </w:tr>
      <w:tr w:rsidR="006D2282" w14:paraId="0B5AD277" w14:textId="77777777" w:rsidTr="006D2282">
        <w:tc>
          <w:tcPr>
            <w:tcW w:w="2088" w:type="dxa"/>
          </w:tcPr>
          <w:p w14:paraId="2BB0E3C9" w14:textId="77777777" w:rsidR="006D2282" w:rsidRPr="006D2282" w:rsidRDefault="006D2282" w:rsidP="00736DA7">
            <w:pPr>
              <w:rPr>
                <w:b/>
              </w:rPr>
            </w:pPr>
            <w:proofErr w:type="spellStart"/>
            <w:r w:rsidRPr="006D2282">
              <w:rPr>
                <w:b/>
              </w:rPr>
              <w:t>SixesWild</w:t>
            </w:r>
            <w:proofErr w:type="spellEnd"/>
          </w:p>
        </w:tc>
        <w:tc>
          <w:tcPr>
            <w:tcW w:w="1980" w:type="dxa"/>
          </w:tcPr>
          <w:p w14:paraId="3C1F64FF" w14:textId="77777777" w:rsidR="006D2282" w:rsidRDefault="006D2282" w:rsidP="00736DA7">
            <w:proofErr w:type="gramStart"/>
            <w:r>
              <w:t>level</w:t>
            </w:r>
            <w:proofErr w:type="gramEnd"/>
          </w:p>
        </w:tc>
        <w:tc>
          <w:tcPr>
            <w:tcW w:w="1890" w:type="dxa"/>
          </w:tcPr>
          <w:p w14:paraId="1B724F59" w14:textId="77777777" w:rsidR="006D2282" w:rsidRDefault="006D2282" w:rsidP="00736DA7"/>
        </w:tc>
      </w:tr>
      <w:tr w:rsidR="006D2282" w14:paraId="22284C9B" w14:textId="77777777" w:rsidTr="006D2282">
        <w:tc>
          <w:tcPr>
            <w:tcW w:w="2088" w:type="dxa"/>
          </w:tcPr>
          <w:p w14:paraId="3648DD7F" w14:textId="77777777" w:rsidR="006D2282" w:rsidRPr="006D2282" w:rsidRDefault="006D2282" w:rsidP="00736DA7">
            <w:pPr>
              <w:rPr>
                <w:b/>
              </w:rPr>
            </w:pPr>
            <w:r w:rsidRPr="006D2282">
              <w:rPr>
                <w:b/>
              </w:rPr>
              <w:t>Move</w:t>
            </w:r>
          </w:p>
        </w:tc>
        <w:tc>
          <w:tcPr>
            <w:tcW w:w="1980" w:type="dxa"/>
          </w:tcPr>
          <w:p w14:paraId="246628CE" w14:textId="77777777" w:rsidR="006D2282" w:rsidRDefault="006D2282" w:rsidP="00736DA7">
            <w:proofErr w:type="gramStart"/>
            <w:r>
              <w:t>tiles</w:t>
            </w:r>
            <w:proofErr w:type="gramEnd"/>
          </w:p>
          <w:p w14:paraId="7E382E3D" w14:textId="77777777" w:rsidR="006D2282" w:rsidRDefault="006D2282" w:rsidP="00736DA7">
            <w:proofErr w:type="spellStart"/>
            <w:proofErr w:type="gramStart"/>
            <w:r>
              <w:t>isValid</w:t>
            </w:r>
            <w:proofErr w:type="spellEnd"/>
            <w:proofErr w:type="gramEnd"/>
          </w:p>
        </w:tc>
        <w:tc>
          <w:tcPr>
            <w:tcW w:w="1890" w:type="dxa"/>
          </w:tcPr>
          <w:p w14:paraId="4C52DE55" w14:textId="77777777" w:rsidR="006D2282" w:rsidRDefault="006D2282" w:rsidP="00736DA7"/>
        </w:tc>
      </w:tr>
      <w:tr w:rsidR="006D2282" w14:paraId="69391D67" w14:textId="77777777" w:rsidTr="006D2282">
        <w:tc>
          <w:tcPr>
            <w:tcW w:w="2088" w:type="dxa"/>
          </w:tcPr>
          <w:p w14:paraId="7F0F9518" w14:textId="77777777" w:rsidR="006D2282" w:rsidRPr="006D2282" w:rsidRDefault="006D2282" w:rsidP="00736DA7">
            <w:pPr>
              <w:rPr>
                <w:b/>
              </w:rPr>
            </w:pPr>
            <w:proofErr w:type="spellStart"/>
            <w:r w:rsidRPr="006D2282">
              <w:rPr>
                <w:b/>
              </w:rPr>
              <w:t>SpecialMove</w:t>
            </w:r>
            <w:proofErr w:type="spellEnd"/>
          </w:p>
        </w:tc>
        <w:tc>
          <w:tcPr>
            <w:tcW w:w="1980" w:type="dxa"/>
          </w:tcPr>
          <w:p w14:paraId="13D7C22B" w14:textId="77777777" w:rsidR="006D2282" w:rsidRDefault="006D2282" w:rsidP="00736DA7">
            <w:proofErr w:type="gramStart"/>
            <w:r>
              <w:t>type</w:t>
            </w:r>
            <w:proofErr w:type="gramEnd"/>
          </w:p>
          <w:p w14:paraId="57409641" w14:textId="77777777" w:rsidR="006D2282" w:rsidRDefault="006D2282" w:rsidP="00736DA7">
            <w:proofErr w:type="gramStart"/>
            <w:r>
              <w:t>amount</w:t>
            </w:r>
            <w:proofErr w:type="gramEnd"/>
          </w:p>
        </w:tc>
        <w:tc>
          <w:tcPr>
            <w:tcW w:w="1890" w:type="dxa"/>
          </w:tcPr>
          <w:p w14:paraId="63D12303" w14:textId="77777777" w:rsidR="006D2282" w:rsidRDefault="006D2282" w:rsidP="00736DA7"/>
        </w:tc>
      </w:tr>
    </w:tbl>
    <w:p w14:paraId="4F29E729" w14:textId="77777777" w:rsidR="00864387" w:rsidRDefault="00864387" w:rsidP="00864387"/>
    <w:p w14:paraId="1595FB92" w14:textId="77777777" w:rsidR="00864387" w:rsidRDefault="00864387" w:rsidP="00864387">
      <w:r>
        <w:br w:type="page"/>
      </w:r>
    </w:p>
    <w:p w14:paraId="35E0C431" w14:textId="77777777" w:rsidR="00746DDE" w:rsidRDefault="00746DDE" w:rsidP="00746DDE">
      <w:pPr>
        <w:pStyle w:val="Heading3"/>
      </w:pPr>
      <w:r>
        <w:lastRenderedPageBreak/>
        <w:t xml:space="preserve">Level Builder </w:t>
      </w:r>
      <w:r w:rsidR="00864387">
        <w:t>Objects</w:t>
      </w:r>
    </w:p>
    <w:p w14:paraId="0AD34F77" w14:textId="77777777" w:rsidR="00864387" w:rsidRPr="00864387" w:rsidRDefault="00864387" w:rsidP="00864387">
      <w:r>
        <w:t>Some objects that are needed for the level builder are: a buildable level object, where the level is designed; multiple tile objects which can be inserted, moved, or deleted into/from the level being designed; and a move object which can be used to validate moving tiles around on the level.  We created a table of classes [below] that would pair with these objects.  Additionally, we define some possible attributes and behavior for each class/object in the table below.</w:t>
      </w:r>
    </w:p>
    <w:tbl>
      <w:tblPr>
        <w:tblStyle w:val="TableGrid"/>
        <w:tblW w:w="0" w:type="auto"/>
        <w:tblLook w:val="04A0" w:firstRow="1" w:lastRow="0" w:firstColumn="1" w:lastColumn="0" w:noHBand="0" w:noVBand="1"/>
      </w:tblPr>
      <w:tblGrid>
        <w:gridCol w:w="2088"/>
        <w:gridCol w:w="1980"/>
        <w:gridCol w:w="1890"/>
      </w:tblGrid>
      <w:tr w:rsidR="00746DDE" w14:paraId="4156405E" w14:textId="77777777" w:rsidTr="00122739">
        <w:tc>
          <w:tcPr>
            <w:tcW w:w="2088" w:type="dxa"/>
          </w:tcPr>
          <w:p w14:paraId="679C3C87" w14:textId="77777777" w:rsidR="00746DDE" w:rsidRPr="00751514" w:rsidRDefault="00FF504E" w:rsidP="00122739">
            <w:pPr>
              <w:rPr>
                <w:b/>
                <w:u w:val="single"/>
              </w:rPr>
            </w:pPr>
            <w:r>
              <w:rPr>
                <w:b/>
                <w:u w:val="single"/>
              </w:rPr>
              <w:t>Class</w:t>
            </w:r>
            <w:r w:rsidR="00864387">
              <w:rPr>
                <w:b/>
                <w:u w:val="single"/>
              </w:rPr>
              <w:t>/Object</w:t>
            </w:r>
          </w:p>
        </w:tc>
        <w:tc>
          <w:tcPr>
            <w:tcW w:w="1980" w:type="dxa"/>
          </w:tcPr>
          <w:p w14:paraId="6FCAFF00" w14:textId="77777777" w:rsidR="00746DDE" w:rsidRPr="00751514" w:rsidRDefault="00746DDE" w:rsidP="00122739">
            <w:pPr>
              <w:rPr>
                <w:b/>
                <w:u w:val="single"/>
              </w:rPr>
            </w:pPr>
            <w:r w:rsidRPr="00751514">
              <w:rPr>
                <w:b/>
                <w:u w:val="single"/>
              </w:rPr>
              <w:t>Attributes</w:t>
            </w:r>
          </w:p>
        </w:tc>
        <w:tc>
          <w:tcPr>
            <w:tcW w:w="1890" w:type="dxa"/>
          </w:tcPr>
          <w:p w14:paraId="59A59BC8" w14:textId="77777777" w:rsidR="00746DDE" w:rsidRPr="00751514" w:rsidRDefault="00746DDE" w:rsidP="00122739">
            <w:pPr>
              <w:rPr>
                <w:b/>
                <w:u w:val="single"/>
              </w:rPr>
            </w:pPr>
            <w:r w:rsidRPr="00751514">
              <w:rPr>
                <w:b/>
                <w:u w:val="single"/>
              </w:rPr>
              <w:t>Methods</w:t>
            </w:r>
          </w:p>
        </w:tc>
      </w:tr>
      <w:tr w:rsidR="00746DDE" w14:paraId="215A5C69" w14:textId="77777777" w:rsidTr="00122739">
        <w:tc>
          <w:tcPr>
            <w:tcW w:w="2088" w:type="dxa"/>
          </w:tcPr>
          <w:p w14:paraId="24F02187" w14:textId="77777777" w:rsidR="00746DDE" w:rsidRPr="006D2282" w:rsidRDefault="00746DDE" w:rsidP="00122739">
            <w:pPr>
              <w:rPr>
                <w:b/>
              </w:rPr>
            </w:pPr>
            <w:proofErr w:type="spellStart"/>
            <w:r>
              <w:rPr>
                <w:b/>
              </w:rPr>
              <w:t>LevelBuilder</w:t>
            </w:r>
            <w:proofErr w:type="spellEnd"/>
          </w:p>
        </w:tc>
        <w:tc>
          <w:tcPr>
            <w:tcW w:w="1980" w:type="dxa"/>
          </w:tcPr>
          <w:p w14:paraId="2B43078B" w14:textId="77777777" w:rsidR="00746DDE" w:rsidRDefault="00746DDE" w:rsidP="00122739">
            <w:proofErr w:type="gramStart"/>
            <w:r>
              <w:t>level</w:t>
            </w:r>
            <w:proofErr w:type="gramEnd"/>
          </w:p>
        </w:tc>
        <w:tc>
          <w:tcPr>
            <w:tcW w:w="1890" w:type="dxa"/>
          </w:tcPr>
          <w:p w14:paraId="45852E9F" w14:textId="77777777" w:rsidR="00746DDE" w:rsidRDefault="00746DDE" w:rsidP="00122739"/>
        </w:tc>
      </w:tr>
      <w:tr w:rsidR="00746DDE" w14:paraId="3B800E0A" w14:textId="77777777" w:rsidTr="00122739">
        <w:tc>
          <w:tcPr>
            <w:tcW w:w="2088" w:type="dxa"/>
          </w:tcPr>
          <w:p w14:paraId="2297E909" w14:textId="77777777" w:rsidR="00746DDE" w:rsidRPr="006D2282" w:rsidRDefault="00746DDE" w:rsidP="00122739">
            <w:pPr>
              <w:rPr>
                <w:b/>
              </w:rPr>
            </w:pPr>
            <w:r>
              <w:rPr>
                <w:b/>
              </w:rPr>
              <w:t>Level</w:t>
            </w:r>
          </w:p>
        </w:tc>
        <w:tc>
          <w:tcPr>
            <w:tcW w:w="1980" w:type="dxa"/>
          </w:tcPr>
          <w:p w14:paraId="38D3BD49" w14:textId="77777777" w:rsidR="00746DDE" w:rsidRDefault="00746DDE" w:rsidP="00122739">
            <w:proofErr w:type="gramStart"/>
            <w:r>
              <w:t>Tiles[</w:t>
            </w:r>
            <w:proofErr w:type="gramEnd"/>
            <w:r>
              <w:t>]</w:t>
            </w:r>
          </w:p>
          <w:p w14:paraId="2E116A25" w14:textId="77777777" w:rsidR="00746DDE" w:rsidRDefault="00746DDE" w:rsidP="00122739">
            <w:proofErr w:type="gramStart"/>
            <w:r>
              <w:t>type</w:t>
            </w:r>
            <w:proofErr w:type="gramEnd"/>
          </w:p>
          <w:p w14:paraId="6D21D200" w14:textId="77777777" w:rsidR="00746DDE" w:rsidRDefault="00746DDE" w:rsidP="00122739">
            <w:proofErr w:type="spellStart"/>
            <w:proofErr w:type="gramStart"/>
            <w:r>
              <w:t>timeLimit</w:t>
            </w:r>
            <w:proofErr w:type="spellEnd"/>
            <w:proofErr w:type="gramEnd"/>
          </w:p>
          <w:p w14:paraId="45822B8E" w14:textId="77777777" w:rsidR="00746DDE" w:rsidRDefault="00746DDE" w:rsidP="00122739">
            <w:proofErr w:type="spellStart"/>
            <w:proofErr w:type="gramStart"/>
            <w:r>
              <w:t>movesLimit</w:t>
            </w:r>
            <w:proofErr w:type="spellEnd"/>
            <w:proofErr w:type="gramEnd"/>
          </w:p>
          <w:p w14:paraId="2DCDD39C" w14:textId="77777777" w:rsidR="00746DDE" w:rsidRDefault="00746DDE" w:rsidP="00122739">
            <w:proofErr w:type="spellStart"/>
            <w:proofErr w:type="gramStart"/>
            <w:r>
              <w:t>multiplierChance</w:t>
            </w:r>
            <w:proofErr w:type="spellEnd"/>
            <w:proofErr w:type="gramEnd"/>
          </w:p>
        </w:tc>
        <w:tc>
          <w:tcPr>
            <w:tcW w:w="1890" w:type="dxa"/>
          </w:tcPr>
          <w:p w14:paraId="4C3BC629" w14:textId="77777777" w:rsidR="00746DDE" w:rsidRDefault="00746DDE" w:rsidP="00122739">
            <w:proofErr w:type="gramStart"/>
            <w:r>
              <w:t>new</w:t>
            </w:r>
            <w:proofErr w:type="gramEnd"/>
            <w:r>
              <w:t>()</w:t>
            </w:r>
          </w:p>
          <w:p w14:paraId="2C2DFF78" w14:textId="77777777" w:rsidR="00746DDE" w:rsidRDefault="00746DDE" w:rsidP="00122739">
            <w:proofErr w:type="gramStart"/>
            <w:r>
              <w:t>load</w:t>
            </w:r>
            <w:proofErr w:type="gramEnd"/>
            <w:r>
              <w:t>()</w:t>
            </w:r>
          </w:p>
          <w:p w14:paraId="7BAE59A2" w14:textId="77777777" w:rsidR="00746DDE" w:rsidRDefault="00746DDE" w:rsidP="00122739">
            <w:proofErr w:type="gramStart"/>
            <w:r>
              <w:t>delete</w:t>
            </w:r>
            <w:proofErr w:type="gramEnd"/>
            <w:r>
              <w:t>()</w:t>
            </w:r>
          </w:p>
          <w:p w14:paraId="6AB1A126" w14:textId="77777777" w:rsidR="00746DDE" w:rsidRDefault="00746DDE" w:rsidP="00122739">
            <w:proofErr w:type="gramStart"/>
            <w:r>
              <w:t>save</w:t>
            </w:r>
            <w:proofErr w:type="gramEnd"/>
            <w:r>
              <w:t>()</w:t>
            </w:r>
          </w:p>
        </w:tc>
      </w:tr>
      <w:tr w:rsidR="00746DDE" w14:paraId="1A0A3026" w14:textId="77777777" w:rsidTr="00122739">
        <w:tc>
          <w:tcPr>
            <w:tcW w:w="2088" w:type="dxa"/>
          </w:tcPr>
          <w:p w14:paraId="3AA76A4D" w14:textId="77777777" w:rsidR="00746DDE" w:rsidRPr="006D2282" w:rsidRDefault="00746DDE" w:rsidP="00122739">
            <w:pPr>
              <w:rPr>
                <w:b/>
              </w:rPr>
            </w:pPr>
            <w:r>
              <w:rPr>
                <w:b/>
              </w:rPr>
              <w:t>Tile</w:t>
            </w:r>
          </w:p>
        </w:tc>
        <w:tc>
          <w:tcPr>
            <w:tcW w:w="1980" w:type="dxa"/>
          </w:tcPr>
          <w:p w14:paraId="43A5EF8D" w14:textId="77777777" w:rsidR="00746DDE" w:rsidRDefault="00746DDE" w:rsidP="00122739">
            <w:proofErr w:type="gramStart"/>
            <w:r>
              <w:t>value</w:t>
            </w:r>
            <w:proofErr w:type="gramEnd"/>
          </w:p>
          <w:p w14:paraId="4FE3DD6C" w14:textId="77777777" w:rsidR="00746DDE" w:rsidRDefault="00746DDE" w:rsidP="00122739">
            <w:proofErr w:type="gramStart"/>
            <w:r>
              <w:t>marked</w:t>
            </w:r>
            <w:proofErr w:type="gramEnd"/>
          </w:p>
          <w:p w14:paraId="73B252F8" w14:textId="77777777" w:rsidR="00746DDE" w:rsidRDefault="00746DDE" w:rsidP="00122739">
            <w:proofErr w:type="gramStart"/>
            <w:r>
              <w:t>multiplier</w:t>
            </w:r>
            <w:proofErr w:type="gramEnd"/>
          </w:p>
        </w:tc>
        <w:tc>
          <w:tcPr>
            <w:tcW w:w="1890" w:type="dxa"/>
          </w:tcPr>
          <w:p w14:paraId="1B25F306" w14:textId="77777777" w:rsidR="00746DDE" w:rsidRDefault="00746DDE" w:rsidP="00122739">
            <w:proofErr w:type="gramStart"/>
            <w:r>
              <w:t>new</w:t>
            </w:r>
            <w:proofErr w:type="gramEnd"/>
            <w:r>
              <w:t>()</w:t>
            </w:r>
          </w:p>
          <w:p w14:paraId="19E8FBA2" w14:textId="77777777" w:rsidR="00746DDE" w:rsidRDefault="00746DDE" w:rsidP="00122739">
            <w:proofErr w:type="gramStart"/>
            <w:r>
              <w:t>delete</w:t>
            </w:r>
            <w:proofErr w:type="gramEnd"/>
            <w:r>
              <w:t>()</w:t>
            </w:r>
          </w:p>
        </w:tc>
      </w:tr>
      <w:tr w:rsidR="00746DDE" w14:paraId="16929034" w14:textId="77777777" w:rsidTr="00122739">
        <w:tc>
          <w:tcPr>
            <w:tcW w:w="2088" w:type="dxa"/>
          </w:tcPr>
          <w:p w14:paraId="13E5E16C" w14:textId="77777777" w:rsidR="00746DDE" w:rsidRPr="006D2282" w:rsidRDefault="00746DDE" w:rsidP="00122739">
            <w:pPr>
              <w:rPr>
                <w:b/>
              </w:rPr>
            </w:pPr>
            <w:r w:rsidRPr="006D2282">
              <w:rPr>
                <w:b/>
              </w:rPr>
              <w:t>Move</w:t>
            </w:r>
          </w:p>
        </w:tc>
        <w:tc>
          <w:tcPr>
            <w:tcW w:w="1980" w:type="dxa"/>
          </w:tcPr>
          <w:p w14:paraId="7505A7E0" w14:textId="77777777" w:rsidR="00746DDE" w:rsidRDefault="00746DDE" w:rsidP="00122739">
            <w:proofErr w:type="gramStart"/>
            <w:r>
              <w:t>tiles</w:t>
            </w:r>
            <w:proofErr w:type="gramEnd"/>
          </w:p>
          <w:p w14:paraId="75062CB1" w14:textId="77777777" w:rsidR="00746DDE" w:rsidRDefault="00746DDE" w:rsidP="00122739">
            <w:proofErr w:type="spellStart"/>
            <w:proofErr w:type="gramStart"/>
            <w:r>
              <w:t>isValid</w:t>
            </w:r>
            <w:proofErr w:type="spellEnd"/>
            <w:proofErr w:type="gramEnd"/>
          </w:p>
        </w:tc>
        <w:tc>
          <w:tcPr>
            <w:tcW w:w="1890" w:type="dxa"/>
          </w:tcPr>
          <w:p w14:paraId="08ED66EF" w14:textId="77777777" w:rsidR="00746DDE" w:rsidRDefault="00746DDE" w:rsidP="00122739"/>
        </w:tc>
      </w:tr>
    </w:tbl>
    <w:p w14:paraId="0FB2E945" w14:textId="77777777" w:rsidR="00746DDE" w:rsidRDefault="00746DDE" w:rsidP="000D4E27"/>
    <w:p w14:paraId="5DABAF64" w14:textId="77777777" w:rsidR="00736DA7" w:rsidRDefault="00736DA7" w:rsidP="00736DA7">
      <w:pPr>
        <w:pStyle w:val="Heading2"/>
      </w:pPr>
      <w:r>
        <w:t>Quality Assurance</w:t>
      </w:r>
    </w:p>
    <w:p w14:paraId="1E74796E" w14:textId="77777777" w:rsidR="00751514" w:rsidRDefault="00751514" w:rsidP="00751514">
      <w:r>
        <w:t>To ensure quality f</w:t>
      </w:r>
      <w:r w:rsidR="00E30F0F">
        <w:t xml:space="preserve">or the first deliverable </w:t>
      </w:r>
      <w:r>
        <w:t xml:space="preserve">(i.e. use cases) </w:t>
      </w:r>
      <w:r w:rsidR="00E30F0F">
        <w:t xml:space="preserve">we </w:t>
      </w:r>
      <w:r>
        <w:t>will: review each use case to make sure it is valid and necessary, and we will make sure that everyone understands each use case so that the big picture makes sense to all group members.</w:t>
      </w:r>
      <w:r w:rsidR="00F07BEC">
        <w:t xml:space="preserve"> An outline of the process that we can follow is:</w:t>
      </w:r>
    </w:p>
    <w:p w14:paraId="75632C3A" w14:textId="77777777" w:rsidR="00F07BEC" w:rsidRDefault="00F07BEC" w:rsidP="00F07BEC">
      <w:pPr>
        <w:pStyle w:val="ListParagraph"/>
        <w:numPr>
          <w:ilvl w:val="0"/>
          <w:numId w:val="4"/>
        </w:numPr>
      </w:pPr>
      <w:r>
        <w:t>Create a use case</w:t>
      </w:r>
    </w:p>
    <w:p w14:paraId="78A4A0E8" w14:textId="77777777" w:rsidR="00F07BEC" w:rsidRDefault="00F07BEC" w:rsidP="00F07BEC">
      <w:pPr>
        <w:pStyle w:val="ListParagraph"/>
        <w:numPr>
          <w:ilvl w:val="0"/>
          <w:numId w:val="4"/>
        </w:numPr>
      </w:pPr>
      <w:r>
        <w:t>Have 1-2 other group members review the use case for: necessity, validity, conciseness, and overlap with other use cases</w:t>
      </w:r>
    </w:p>
    <w:p w14:paraId="5EBDDD97" w14:textId="77777777" w:rsidR="00F07BEC" w:rsidRDefault="00F07BEC" w:rsidP="00F07BEC">
      <w:pPr>
        <w:pStyle w:val="ListParagraph"/>
        <w:numPr>
          <w:ilvl w:val="0"/>
          <w:numId w:val="4"/>
        </w:numPr>
      </w:pPr>
      <w:r>
        <w:t>Have everyone read all use cases to ensure a group understanding</w:t>
      </w:r>
    </w:p>
    <w:p w14:paraId="34EAC6B1" w14:textId="77777777" w:rsidR="00F07BEC" w:rsidRPr="00E30F0F" w:rsidRDefault="00F07BEC" w:rsidP="00F07BEC">
      <w:pPr>
        <w:pStyle w:val="ListParagraph"/>
        <w:numPr>
          <w:ilvl w:val="0"/>
          <w:numId w:val="4"/>
        </w:numPr>
      </w:pPr>
      <w:r>
        <w:t>Brainstorm about any missing use cases, and go back to step 1, if necessary</w:t>
      </w:r>
    </w:p>
    <w:p w14:paraId="2DD5502A" w14:textId="77777777" w:rsidR="00736DA7" w:rsidRDefault="00736DA7" w:rsidP="00736DA7">
      <w:pPr>
        <w:pStyle w:val="Heading2"/>
      </w:pPr>
      <w:r>
        <w:t>Schedule</w:t>
      </w:r>
    </w:p>
    <w:p w14:paraId="6B712941" w14:textId="77777777" w:rsidR="00E30F0F" w:rsidRDefault="00E30F0F" w:rsidP="00E30F0F">
      <w:r>
        <w:t xml:space="preserve">We have found that </w:t>
      </w:r>
      <w:r w:rsidRPr="00E30F0F">
        <w:t>Wednesday afternoons, weekends, Mondays,</w:t>
      </w:r>
      <w:r>
        <w:t xml:space="preserve"> and</w:t>
      </w:r>
      <w:r w:rsidRPr="00E30F0F">
        <w:t xml:space="preserve"> Fridays</w:t>
      </w:r>
      <w:r>
        <w:t xml:space="preserve"> work best as meeting times for our group.</w:t>
      </w:r>
    </w:p>
    <w:p w14:paraId="6F48A62F" w14:textId="77777777" w:rsidR="00746DDE" w:rsidRDefault="00E30F0F" w:rsidP="00736DA7">
      <w:r>
        <w:t>For the duty rotation: we have decided to use the initial role list as a basis.  After each week, we will shift everyone’s name 1 space down on the list, resulting in a new duty for each person.</w:t>
      </w:r>
    </w:p>
    <w:p w14:paraId="511C57C7" w14:textId="77777777" w:rsidR="00746DDE" w:rsidRDefault="00746DDE" w:rsidP="00746DDE">
      <w:r>
        <w:br w:type="page"/>
      </w:r>
    </w:p>
    <w:p w14:paraId="47604D20" w14:textId="77777777" w:rsidR="0058792A" w:rsidRDefault="0058792A" w:rsidP="0058792A">
      <w:pPr>
        <w:pStyle w:val="Heading2"/>
      </w:pPr>
      <w:r>
        <w:lastRenderedPageBreak/>
        <w:t>Appendix A: Game Use Cases</w:t>
      </w:r>
    </w:p>
    <w:p w14:paraId="547BAAAD" w14:textId="77777777" w:rsidR="0058792A" w:rsidRDefault="0058792A" w:rsidP="0058792A">
      <w:r>
        <w:t>We have already developed many of the use cases from the user stories, so we thought we would include them in this report:</w:t>
      </w:r>
    </w:p>
    <w:tbl>
      <w:tblPr>
        <w:tblW w:w="9975" w:type="dxa"/>
        <w:tblLayout w:type="fixed"/>
        <w:tblCellMar>
          <w:left w:w="10" w:type="dxa"/>
          <w:right w:w="10" w:type="dxa"/>
        </w:tblCellMar>
        <w:tblLook w:val="0000" w:firstRow="0" w:lastRow="0" w:firstColumn="0" w:lastColumn="0" w:noHBand="0" w:noVBand="0"/>
      </w:tblPr>
      <w:tblGrid>
        <w:gridCol w:w="2700"/>
        <w:gridCol w:w="7275"/>
      </w:tblGrid>
      <w:tr w:rsidR="0058792A" w:rsidRPr="0058792A" w14:paraId="5A105CF9" w14:textId="77777777" w:rsidTr="00122739">
        <w:tc>
          <w:tcPr>
            <w:tcW w:w="2700" w:type="dxa"/>
            <w:tcBorders>
              <w:top w:val="single" w:sz="2" w:space="0" w:color="000000"/>
              <w:left w:val="single" w:sz="2" w:space="0" w:color="000000"/>
              <w:bottom w:val="single" w:sz="2" w:space="0" w:color="000000"/>
            </w:tcBorders>
            <w:tcMar>
              <w:top w:w="55" w:type="dxa"/>
              <w:left w:w="55" w:type="dxa"/>
              <w:bottom w:w="55" w:type="dxa"/>
              <w:right w:w="55" w:type="dxa"/>
            </w:tcMar>
          </w:tcPr>
          <w:p w14:paraId="274F97D3"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Name</w:t>
            </w:r>
          </w:p>
        </w:tc>
        <w:tc>
          <w:tcPr>
            <w:tcW w:w="727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3803F7D"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Make Move</w:t>
            </w:r>
          </w:p>
        </w:tc>
      </w:tr>
      <w:tr w:rsidR="0058792A" w:rsidRPr="0058792A" w14:paraId="62AF8B0B"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40CBAFFF"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Participating Actor</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2BA6EC"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Player</w:t>
            </w:r>
          </w:p>
        </w:tc>
      </w:tr>
      <w:tr w:rsidR="0058792A" w:rsidRPr="0058792A" w14:paraId="50E18E46"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037600A3"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Entry Condition</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03264F"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A game is ongoing, there are 2 or more adjacent tiles to use</w:t>
            </w:r>
          </w:p>
        </w:tc>
      </w:tr>
      <w:tr w:rsidR="0058792A" w:rsidRPr="0058792A" w14:paraId="5889AEB8"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781BEAA5"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Exit Criteria</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05A643"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If the tiles form a valid move, they are removed and replaced</w:t>
            </w:r>
          </w:p>
          <w:p w14:paraId="0DC84EF4"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If they do not form a valid move, the system notifies the user of their error</w:t>
            </w:r>
          </w:p>
        </w:tc>
      </w:tr>
      <w:tr w:rsidR="0058792A" w:rsidRPr="0058792A" w14:paraId="07348DBE"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3500BF02"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Flow of Events</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AC745C"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1) User requests to use 2 or more tiles to make a move</w:t>
            </w:r>
          </w:p>
          <w:p w14:paraId="0AF8D5F3"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 xml:space="preserve">2) Either the move is executed, or </w:t>
            </w:r>
            <w:proofErr w:type="spellStart"/>
            <w:r w:rsidRPr="0058792A">
              <w:rPr>
                <w:rFonts w:eastAsia="DejaVu Sans" w:cs="FreeSans"/>
                <w:kern w:val="3"/>
                <w:lang w:eastAsia="zh-CN" w:bidi="hi-IN"/>
              </w:rPr>
              <w:t>SixesWild</w:t>
            </w:r>
            <w:proofErr w:type="spellEnd"/>
            <w:r w:rsidRPr="0058792A">
              <w:rPr>
                <w:rFonts w:eastAsia="DejaVu Sans" w:cs="FreeSans"/>
                <w:kern w:val="3"/>
                <w:lang w:eastAsia="zh-CN" w:bidi="hi-IN"/>
              </w:rPr>
              <w:t xml:space="preserve"> informs the user that the move is invalid</w:t>
            </w:r>
          </w:p>
        </w:tc>
      </w:tr>
    </w:tbl>
    <w:p w14:paraId="062E69EC" w14:textId="77777777" w:rsidR="0058792A" w:rsidRPr="0058792A" w:rsidRDefault="0058792A" w:rsidP="0058792A">
      <w:pPr>
        <w:widowControl w:val="0"/>
        <w:suppressAutoHyphens/>
        <w:autoSpaceDN w:val="0"/>
        <w:spacing w:after="0" w:line="240" w:lineRule="auto"/>
        <w:textAlignment w:val="baseline"/>
        <w:rPr>
          <w:rFonts w:eastAsia="DejaVu Sans" w:cs="FreeSans"/>
          <w:kern w:val="3"/>
          <w:lang w:eastAsia="zh-CN" w:bidi="hi-IN"/>
        </w:rPr>
      </w:pPr>
    </w:p>
    <w:tbl>
      <w:tblPr>
        <w:tblW w:w="9975" w:type="dxa"/>
        <w:tblLayout w:type="fixed"/>
        <w:tblCellMar>
          <w:left w:w="10" w:type="dxa"/>
          <w:right w:w="10" w:type="dxa"/>
        </w:tblCellMar>
        <w:tblLook w:val="0000" w:firstRow="0" w:lastRow="0" w:firstColumn="0" w:lastColumn="0" w:noHBand="0" w:noVBand="0"/>
      </w:tblPr>
      <w:tblGrid>
        <w:gridCol w:w="2700"/>
        <w:gridCol w:w="7275"/>
      </w:tblGrid>
      <w:tr w:rsidR="0058792A" w:rsidRPr="0058792A" w14:paraId="1F77B311" w14:textId="77777777" w:rsidTr="00122739">
        <w:tc>
          <w:tcPr>
            <w:tcW w:w="2700" w:type="dxa"/>
            <w:tcBorders>
              <w:top w:val="single" w:sz="2" w:space="0" w:color="000000"/>
              <w:left w:val="single" w:sz="2" w:space="0" w:color="000000"/>
              <w:bottom w:val="single" w:sz="2" w:space="0" w:color="000000"/>
            </w:tcBorders>
            <w:tcMar>
              <w:top w:w="55" w:type="dxa"/>
              <w:left w:w="55" w:type="dxa"/>
              <w:bottom w:w="55" w:type="dxa"/>
              <w:right w:w="55" w:type="dxa"/>
            </w:tcMar>
          </w:tcPr>
          <w:p w14:paraId="3DA2498B"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Name</w:t>
            </w:r>
          </w:p>
        </w:tc>
        <w:tc>
          <w:tcPr>
            <w:tcW w:w="727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5EC25ED"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Reset Board</w:t>
            </w:r>
          </w:p>
        </w:tc>
      </w:tr>
      <w:tr w:rsidR="0058792A" w:rsidRPr="0058792A" w14:paraId="121B3ADD"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4E1D4EF8"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Participating Actor</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6B57FC"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Player</w:t>
            </w:r>
          </w:p>
        </w:tc>
      </w:tr>
      <w:tr w:rsidR="0058792A" w:rsidRPr="0058792A" w14:paraId="7F320439"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39ADDB5F"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Entry Condition</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C58FFF"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There is a board to reset, the user has 1 or more “Reset Board” special moves available</w:t>
            </w:r>
          </w:p>
        </w:tc>
      </w:tr>
      <w:tr w:rsidR="0058792A" w:rsidRPr="0058792A" w14:paraId="1B67BF03"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3CD8EFB3"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Exit Criteria</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9707C91"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All numbers on the board (except 6's) are randomized to different numbers, moves are incremented by one</w:t>
            </w:r>
          </w:p>
        </w:tc>
      </w:tr>
      <w:tr w:rsidR="0058792A" w:rsidRPr="0058792A" w14:paraId="6DB9DDA4"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7617A4FD"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Flow of Events</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216205"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1) User requests to reset the board</w:t>
            </w:r>
          </w:p>
          <w:p w14:paraId="0FBA00B5"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2) The board is reset</w:t>
            </w:r>
          </w:p>
        </w:tc>
      </w:tr>
    </w:tbl>
    <w:p w14:paraId="0E78DE22" w14:textId="77777777" w:rsidR="0058792A" w:rsidRPr="0058792A" w:rsidRDefault="0058792A" w:rsidP="0058792A">
      <w:pPr>
        <w:widowControl w:val="0"/>
        <w:suppressAutoHyphens/>
        <w:autoSpaceDN w:val="0"/>
        <w:spacing w:after="0" w:line="240" w:lineRule="auto"/>
        <w:textAlignment w:val="baseline"/>
        <w:rPr>
          <w:rFonts w:eastAsia="DejaVu Sans" w:cs="FreeSans"/>
          <w:kern w:val="3"/>
          <w:lang w:eastAsia="zh-CN" w:bidi="hi-IN"/>
        </w:rPr>
      </w:pPr>
    </w:p>
    <w:tbl>
      <w:tblPr>
        <w:tblW w:w="9975" w:type="dxa"/>
        <w:tblLayout w:type="fixed"/>
        <w:tblCellMar>
          <w:left w:w="10" w:type="dxa"/>
          <w:right w:w="10" w:type="dxa"/>
        </w:tblCellMar>
        <w:tblLook w:val="0000" w:firstRow="0" w:lastRow="0" w:firstColumn="0" w:lastColumn="0" w:noHBand="0" w:noVBand="0"/>
      </w:tblPr>
      <w:tblGrid>
        <w:gridCol w:w="2700"/>
        <w:gridCol w:w="7275"/>
      </w:tblGrid>
      <w:tr w:rsidR="0058792A" w:rsidRPr="0058792A" w14:paraId="0D81D90D" w14:textId="77777777" w:rsidTr="00122739">
        <w:tc>
          <w:tcPr>
            <w:tcW w:w="2700" w:type="dxa"/>
            <w:tcBorders>
              <w:top w:val="single" w:sz="2" w:space="0" w:color="000000"/>
              <w:left w:val="single" w:sz="2" w:space="0" w:color="000000"/>
              <w:bottom w:val="single" w:sz="2" w:space="0" w:color="000000"/>
            </w:tcBorders>
            <w:tcMar>
              <w:top w:w="55" w:type="dxa"/>
              <w:left w:w="55" w:type="dxa"/>
              <w:bottom w:w="55" w:type="dxa"/>
              <w:right w:w="55" w:type="dxa"/>
            </w:tcMar>
          </w:tcPr>
          <w:p w14:paraId="4DEE7413"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Name</w:t>
            </w:r>
          </w:p>
        </w:tc>
        <w:tc>
          <w:tcPr>
            <w:tcW w:w="727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FE7DFCF"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Swap Numbers</w:t>
            </w:r>
          </w:p>
        </w:tc>
      </w:tr>
      <w:tr w:rsidR="0058792A" w:rsidRPr="0058792A" w14:paraId="4CC6DD77"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49707AD3"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Participating Actor</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24C5D8"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Player</w:t>
            </w:r>
          </w:p>
        </w:tc>
      </w:tr>
      <w:tr w:rsidR="0058792A" w:rsidRPr="0058792A" w14:paraId="3AA228B0"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042AEA96"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Entry Condition</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76337C"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Their are two adjacent tiles to swap, the user has 1 or more “Swap numbers” special moves available</w:t>
            </w:r>
          </w:p>
        </w:tc>
      </w:tr>
      <w:tr w:rsidR="0058792A" w:rsidRPr="0058792A" w14:paraId="7BEC3466"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79FFBF87"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Exit Criteria</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6384D8"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The two numbers are swapped, the “Swap numbers” move is used up</w:t>
            </w:r>
          </w:p>
        </w:tc>
      </w:tr>
      <w:tr w:rsidR="0058792A" w:rsidRPr="0058792A" w14:paraId="13BFF3D4"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2FA31668"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Flow of Events</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9F563F"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1) The Player requests to swap two number</w:t>
            </w:r>
          </w:p>
          <w:p w14:paraId="61BC66C8"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2) The two numbers are swapped</w:t>
            </w:r>
          </w:p>
        </w:tc>
      </w:tr>
    </w:tbl>
    <w:p w14:paraId="45F9D871" w14:textId="77777777" w:rsidR="0058792A" w:rsidRPr="0058792A" w:rsidRDefault="0058792A" w:rsidP="0058792A">
      <w:pPr>
        <w:widowControl w:val="0"/>
        <w:suppressAutoHyphens/>
        <w:autoSpaceDN w:val="0"/>
        <w:spacing w:after="0" w:line="240" w:lineRule="auto"/>
        <w:textAlignment w:val="baseline"/>
        <w:rPr>
          <w:rFonts w:eastAsia="DejaVu Sans" w:cs="FreeSans"/>
          <w:kern w:val="3"/>
          <w:lang w:eastAsia="zh-CN" w:bidi="hi-IN"/>
        </w:rPr>
      </w:pPr>
    </w:p>
    <w:tbl>
      <w:tblPr>
        <w:tblW w:w="9975" w:type="dxa"/>
        <w:tblLayout w:type="fixed"/>
        <w:tblCellMar>
          <w:left w:w="10" w:type="dxa"/>
          <w:right w:w="10" w:type="dxa"/>
        </w:tblCellMar>
        <w:tblLook w:val="0000" w:firstRow="0" w:lastRow="0" w:firstColumn="0" w:lastColumn="0" w:noHBand="0" w:noVBand="0"/>
      </w:tblPr>
      <w:tblGrid>
        <w:gridCol w:w="2700"/>
        <w:gridCol w:w="7275"/>
      </w:tblGrid>
      <w:tr w:rsidR="0058792A" w:rsidRPr="0058792A" w14:paraId="58C6BC95" w14:textId="77777777" w:rsidTr="00122739">
        <w:tc>
          <w:tcPr>
            <w:tcW w:w="2700" w:type="dxa"/>
            <w:tcBorders>
              <w:top w:val="single" w:sz="2" w:space="0" w:color="000000"/>
              <w:left w:val="single" w:sz="2" w:space="0" w:color="000000"/>
              <w:bottom w:val="single" w:sz="2" w:space="0" w:color="000000"/>
            </w:tcBorders>
            <w:tcMar>
              <w:top w:w="55" w:type="dxa"/>
              <w:left w:w="55" w:type="dxa"/>
              <w:bottom w:w="55" w:type="dxa"/>
              <w:right w:w="55" w:type="dxa"/>
            </w:tcMar>
          </w:tcPr>
          <w:p w14:paraId="1CF14B62"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Name</w:t>
            </w:r>
          </w:p>
        </w:tc>
        <w:tc>
          <w:tcPr>
            <w:tcW w:w="727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FE5AA64"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Clear Number</w:t>
            </w:r>
          </w:p>
        </w:tc>
      </w:tr>
      <w:tr w:rsidR="0058792A" w:rsidRPr="0058792A" w14:paraId="598778E0"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5B3D7C84"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Participating Actor</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0DEAC5E"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Player</w:t>
            </w:r>
          </w:p>
        </w:tc>
      </w:tr>
      <w:tr w:rsidR="0058792A" w:rsidRPr="0058792A" w14:paraId="76FCE26A"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3D350457"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Entry Condition</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F444B7"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There is a number eligible for deletion (</w:t>
            </w:r>
            <w:proofErr w:type="spellStart"/>
            <w:r w:rsidRPr="0058792A">
              <w:rPr>
                <w:rFonts w:eastAsia="DejaVu Sans" w:cs="FreeSans"/>
                <w:kern w:val="3"/>
                <w:lang w:eastAsia="zh-CN" w:bidi="hi-IN"/>
              </w:rPr>
              <w:t>eg</w:t>
            </w:r>
            <w:proofErr w:type="spellEnd"/>
            <w:r w:rsidRPr="0058792A">
              <w:rPr>
                <w:rFonts w:eastAsia="DejaVu Sans" w:cs="FreeSans"/>
                <w:kern w:val="3"/>
                <w:lang w:eastAsia="zh-CN" w:bidi="hi-IN"/>
              </w:rPr>
              <w:t>. 6's in release mode are not eligible), The player has 1 or more “Clear number” Special moves available</w:t>
            </w:r>
          </w:p>
        </w:tc>
      </w:tr>
      <w:tr w:rsidR="0058792A" w:rsidRPr="0058792A" w14:paraId="5A2F1E63"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5E86F6B7"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Exit Criteria</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B3AE35"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The selected number is removed and replaced</w:t>
            </w:r>
          </w:p>
        </w:tc>
      </w:tr>
      <w:tr w:rsidR="0058792A" w:rsidRPr="0058792A" w14:paraId="3F666CFA"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5CADB4F9"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Flow of Events</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F049BB6"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1) The user requests to clear a number</w:t>
            </w:r>
          </w:p>
          <w:p w14:paraId="3ED65422"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2) The number is cleared and the board is updated</w:t>
            </w:r>
          </w:p>
        </w:tc>
      </w:tr>
    </w:tbl>
    <w:p w14:paraId="576F7761" w14:textId="77777777" w:rsidR="0058792A" w:rsidRDefault="0058792A" w:rsidP="0058792A">
      <w:pPr>
        <w:widowControl w:val="0"/>
        <w:suppressAutoHyphens/>
        <w:autoSpaceDN w:val="0"/>
        <w:spacing w:after="0" w:line="240" w:lineRule="auto"/>
        <w:textAlignment w:val="baseline"/>
        <w:rPr>
          <w:rFonts w:eastAsia="DejaVu Sans" w:cs="FreeSans"/>
          <w:kern w:val="3"/>
          <w:lang w:eastAsia="zh-CN" w:bidi="hi-IN"/>
        </w:rPr>
      </w:pPr>
    </w:p>
    <w:p w14:paraId="6A43A5CB" w14:textId="77777777" w:rsidR="0058792A" w:rsidRPr="0058792A" w:rsidRDefault="0058792A" w:rsidP="0058792A">
      <w:pPr>
        <w:widowControl w:val="0"/>
        <w:suppressAutoHyphens/>
        <w:autoSpaceDN w:val="0"/>
        <w:spacing w:after="0" w:line="240" w:lineRule="auto"/>
        <w:textAlignment w:val="baseline"/>
        <w:rPr>
          <w:rFonts w:eastAsia="DejaVu Sans" w:cs="FreeSans"/>
          <w:kern w:val="3"/>
          <w:lang w:eastAsia="zh-CN" w:bidi="hi-IN"/>
        </w:rPr>
      </w:pPr>
      <w:bookmarkStart w:id="18" w:name="_GoBack"/>
      <w:bookmarkEnd w:id="18"/>
    </w:p>
    <w:tbl>
      <w:tblPr>
        <w:tblW w:w="9975" w:type="dxa"/>
        <w:tblLayout w:type="fixed"/>
        <w:tblCellMar>
          <w:left w:w="10" w:type="dxa"/>
          <w:right w:w="10" w:type="dxa"/>
        </w:tblCellMar>
        <w:tblLook w:val="0000" w:firstRow="0" w:lastRow="0" w:firstColumn="0" w:lastColumn="0" w:noHBand="0" w:noVBand="0"/>
      </w:tblPr>
      <w:tblGrid>
        <w:gridCol w:w="2700"/>
        <w:gridCol w:w="7275"/>
      </w:tblGrid>
      <w:tr w:rsidR="0058792A" w:rsidRPr="0058792A" w14:paraId="4B2F36E0" w14:textId="77777777" w:rsidTr="00122739">
        <w:tc>
          <w:tcPr>
            <w:tcW w:w="2700" w:type="dxa"/>
            <w:tcBorders>
              <w:top w:val="single" w:sz="2" w:space="0" w:color="000000"/>
              <w:left w:val="single" w:sz="2" w:space="0" w:color="000000"/>
              <w:bottom w:val="single" w:sz="2" w:space="0" w:color="000000"/>
            </w:tcBorders>
            <w:tcMar>
              <w:top w:w="55" w:type="dxa"/>
              <w:left w:w="55" w:type="dxa"/>
              <w:bottom w:w="55" w:type="dxa"/>
              <w:right w:w="55" w:type="dxa"/>
            </w:tcMar>
          </w:tcPr>
          <w:p w14:paraId="403C499E"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lastRenderedPageBreak/>
              <w:t>Name</w:t>
            </w:r>
          </w:p>
        </w:tc>
        <w:tc>
          <w:tcPr>
            <w:tcW w:w="727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3E10950"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Restart Level</w:t>
            </w:r>
          </w:p>
        </w:tc>
      </w:tr>
      <w:tr w:rsidR="0058792A" w:rsidRPr="0058792A" w14:paraId="129B0830"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6D591008"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Participating Actor</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C8E8E3"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Player</w:t>
            </w:r>
          </w:p>
        </w:tc>
      </w:tr>
      <w:tr w:rsidR="0058792A" w:rsidRPr="0058792A" w14:paraId="7595F99C"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6095C3FF"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Entry Condition</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8CEE11"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The player is currently playing a level</w:t>
            </w:r>
          </w:p>
        </w:tc>
      </w:tr>
      <w:tr w:rsidR="0058792A" w:rsidRPr="0058792A" w14:paraId="30991B6D"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1595C432"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Exit Criteria</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9462A5"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The level is reset, the number of moves mode and score are set to 0</w:t>
            </w:r>
          </w:p>
        </w:tc>
      </w:tr>
      <w:tr w:rsidR="0058792A" w:rsidRPr="0058792A" w14:paraId="73E00993"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7CBDE302"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Flow of Events</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BACFB2"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1) The player requests to reset the level</w:t>
            </w:r>
          </w:p>
          <w:p w14:paraId="68BE9ED4"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2) The level restarts</w:t>
            </w:r>
          </w:p>
        </w:tc>
      </w:tr>
    </w:tbl>
    <w:p w14:paraId="74DC2F14" w14:textId="77777777" w:rsidR="0058792A" w:rsidRPr="0058792A" w:rsidRDefault="0058792A" w:rsidP="0058792A">
      <w:pPr>
        <w:widowControl w:val="0"/>
        <w:suppressAutoHyphens/>
        <w:autoSpaceDN w:val="0"/>
        <w:spacing w:after="0" w:line="240" w:lineRule="auto"/>
        <w:textAlignment w:val="baseline"/>
        <w:rPr>
          <w:rFonts w:eastAsia="DejaVu Sans" w:cs="FreeSans"/>
          <w:kern w:val="3"/>
          <w:lang w:eastAsia="zh-CN" w:bidi="hi-IN"/>
        </w:rPr>
      </w:pPr>
    </w:p>
    <w:tbl>
      <w:tblPr>
        <w:tblW w:w="9975" w:type="dxa"/>
        <w:tblLayout w:type="fixed"/>
        <w:tblCellMar>
          <w:left w:w="10" w:type="dxa"/>
          <w:right w:w="10" w:type="dxa"/>
        </w:tblCellMar>
        <w:tblLook w:val="0000" w:firstRow="0" w:lastRow="0" w:firstColumn="0" w:lastColumn="0" w:noHBand="0" w:noVBand="0"/>
      </w:tblPr>
      <w:tblGrid>
        <w:gridCol w:w="2700"/>
        <w:gridCol w:w="7275"/>
      </w:tblGrid>
      <w:tr w:rsidR="0058792A" w:rsidRPr="0058792A" w14:paraId="7CEAAC7F" w14:textId="77777777" w:rsidTr="00122739">
        <w:tc>
          <w:tcPr>
            <w:tcW w:w="2700" w:type="dxa"/>
            <w:tcBorders>
              <w:top w:val="single" w:sz="2" w:space="0" w:color="000000"/>
              <w:left w:val="single" w:sz="2" w:space="0" w:color="000000"/>
              <w:bottom w:val="single" w:sz="2" w:space="0" w:color="000000"/>
            </w:tcBorders>
            <w:tcMar>
              <w:top w:w="55" w:type="dxa"/>
              <w:left w:w="55" w:type="dxa"/>
              <w:bottom w:w="55" w:type="dxa"/>
              <w:right w:w="55" w:type="dxa"/>
            </w:tcMar>
          </w:tcPr>
          <w:p w14:paraId="3E071B03"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Name</w:t>
            </w:r>
          </w:p>
        </w:tc>
        <w:tc>
          <w:tcPr>
            <w:tcW w:w="727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1A40899"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See all accessible levels</w:t>
            </w:r>
          </w:p>
        </w:tc>
      </w:tr>
      <w:tr w:rsidR="0058792A" w:rsidRPr="0058792A" w14:paraId="4535B0AC"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51E878F3"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Participating Actor</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74E302"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Player</w:t>
            </w:r>
          </w:p>
        </w:tc>
      </w:tr>
      <w:tr w:rsidR="0058792A" w:rsidRPr="0058792A" w14:paraId="06D97B24"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37C7945F"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Entry Condition</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93CAD6"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The player is at the main menu</w:t>
            </w:r>
          </w:p>
        </w:tc>
      </w:tr>
      <w:tr w:rsidR="0058792A" w:rsidRPr="0058792A" w14:paraId="6E5C0CAE"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6055D03E"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Exit Criteria</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22D541"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The player is taken to a view where they can see all accessible levels</w:t>
            </w:r>
          </w:p>
        </w:tc>
      </w:tr>
      <w:tr w:rsidR="0058792A" w:rsidRPr="0058792A" w14:paraId="6083F707"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5C5F68E5"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Flow of Events</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47F26E"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1) The player requests to see all accessible levels</w:t>
            </w:r>
          </w:p>
          <w:p w14:paraId="0A2C4C9E"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 xml:space="preserve">2) </w:t>
            </w:r>
            <w:proofErr w:type="spellStart"/>
            <w:r w:rsidRPr="0058792A">
              <w:rPr>
                <w:rFonts w:eastAsia="DejaVu Sans" w:cs="FreeSans"/>
                <w:kern w:val="3"/>
                <w:lang w:eastAsia="zh-CN" w:bidi="hi-IN"/>
              </w:rPr>
              <w:t>SixesWild</w:t>
            </w:r>
            <w:proofErr w:type="spellEnd"/>
            <w:r w:rsidRPr="0058792A">
              <w:rPr>
                <w:rFonts w:eastAsia="DejaVu Sans" w:cs="FreeSans"/>
                <w:kern w:val="3"/>
                <w:lang w:eastAsia="zh-CN" w:bidi="hi-IN"/>
              </w:rPr>
              <w:t xml:space="preserve"> opens a view where the player can see their accessible levels</w:t>
            </w:r>
          </w:p>
        </w:tc>
      </w:tr>
    </w:tbl>
    <w:p w14:paraId="41A8B922" w14:textId="77777777" w:rsidR="0058792A" w:rsidRPr="0058792A" w:rsidRDefault="0058792A" w:rsidP="0058792A">
      <w:pPr>
        <w:widowControl w:val="0"/>
        <w:suppressAutoHyphens/>
        <w:autoSpaceDN w:val="0"/>
        <w:spacing w:after="0" w:line="240" w:lineRule="auto"/>
        <w:textAlignment w:val="baseline"/>
        <w:rPr>
          <w:rFonts w:eastAsia="DejaVu Sans" w:cs="FreeSans"/>
          <w:kern w:val="3"/>
          <w:lang w:eastAsia="zh-CN" w:bidi="hi-IN"/>
        </w:rPr>
      </w:pPr>
    </w:p>
    <w:tbl>
      <w:tblPr>
        <w:tblW w:w="9975" w:type="dxa"/>
        <w:tblLayout w:type="fixed"/>
        <w:tblCellMar>
          <w:left w:w="10" w:type="dxa"/>
          <w:right w:w="10" w:type="dxa"/>
        </w:tblCellMar>
        <w:tblLook w:val="0000" w:firstRow="0" w:lastRow="0" w:firstColumn="0" w:lastColumn="0" w:noHBand="0" w:noVBand="0"/>
      </w:tblPr>
      <w:tblGrid>
        <w:gridCol w:w="2700"/>
        <w:gridCol w:w="7275"/>
      </w:tblGrid>
      <w:tr w:rsidR="0058792A" w:rsidRPr="0058792A" w14:paraId="0DD242CC" w14:textId="77777777" w:rsidTr="00122739">
        <w:tc>
          <w:tcPr>
            <w:tcW w:w="2700" w:type="dxa"/>
            <w:tcBorders>
              <w:top w:val="single" w:sz="2" w:space="0" w:color="000000"/>
              <w:left w:val="single" w:sz="2" w:space="0" w:color="000000"/>
              <w:bottom w:val="single" w:sz="2" w:space="0" w:color="000000"/>
            </w:tcBorders>
            <w:tcMar>
              <w:top w:w="55" w:type="dxa"/>
              <w:left w:w="55" w:type="dxa"/>
              <w:bottom w:w="55" w:type="dxa"/>
              <w:right w:w="55" w:type="dxa"/>
            </w:tcMar>
          </w:tcPr>
          <w:p w14:paraId="00D33548"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Name</w:t>
            </w:r>
          </w:p>
        </w:tc>
        <w:tc>
          <w:tcPr>
            <w:tcW w:w="727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1AFBC29"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Play accessible level</w:t>
            </w:r>
          </w:p>
        </w:tc>
      </w:tr>
      <w:tr w:rsidR="0058792A" w:rsidRPr="0058792A" w14:paraId="591BA50D"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56593924"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Participating Actor</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F1FA49"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Player</w:t>
            </w:r>
          </w:p>
        </w:tc>
      </w:tr>
      <w:tr w:rsidR="0058792A" w:rsidRPr="0058792A" w14:paraId="544780EB"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1497B818"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Entry Condition</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7E386D"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The player has accessible levels, the player is in a view where they can see all accessible levels</w:t>
            </w:r>
          </w:p>
        </w:tc>
      </w:tr>
      <w:tr w:rsidR="0058792A" w:rsidRPr="0058792A" w14:paraId="1FC31F26"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5629909C"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Exit Criteria</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9D9754"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The player is taken to the chosen level, the level begins</w:t>
            </w:r>
          </w:p>
        </w:tc>
      </w:tr>
      <w:tr w:rsidR="0058792A" w:rsidRPr="0058792A" w14:paraId="7C461548"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1B8EC009"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Flow of Events</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69DAD5"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1) The player requests to play an accessible level</w:t>
            </w:r>
          </w:p>
          <w:p w14:paraId="4DFCF4BF"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2) The chosen level starts</w:t>
            </w:r>
          </w:p>
        </w:tc>
      </w:tr>
    </w:tbl>
    <w:p w14:paraId="27AB5974" w14:textId="77777777" w:rsidR="0058792A" w:rsidRPr="0058792A" w:rsidRDefault="0058792A" w:rsidP="0058792A">
      <w:pPr>
        <w:widowControl w:val="0"/>
        <w:suppressAutoHyphens/>
        <w:autoSpaceDN w:val="0"/>
        <w:spacing w:after="0" w:line="240" w:lineRule="auto"/>
        <w:textAlignment w:val="baseline"/>
        <w:rPr>
          <w:rFonts w:eastAsia="DejaVu Sans" w:cs="FreeSans"/>
          <w:kern w:val="3"/>
          <w:lang w:eastAsia="zh-CN" w:bidi="hi-IN"/>
        </w:rPr>
      </w:pPr>
    </w:p>
    <w:tbl>
      <w:tblPr>
        <w:tblW w:w="9975" w:type="dxa"/>
        <w:tblLayout w:type="fixed"/>
        <w:tblCellMar>
          <w:left w:w="10" w:type="dxa"/>
          <w:right w:w="10" w:type="dxa"/>
        </w:tblCellMar>
        <w:tblLook w:val="0000" w:firstRow="0" w:lastRow="0" w:firstColumn="0" w:lastColumn="0" w:noHBand="0" w:noVBand="0"/>
      </w:tblPr>
      <w:tblGrid>
        <w:gridCol w:w="2700"/>
        <w:gridCol w:w="7275"/>
      </w:tblGrid>
      <w:tr w:rsidR="0058792A" w:rsidRPr="0058792A" w14:paraId="40FB5416" w14:textId="77777777" w:rsidTr="00122739">
        <w:tc>
          <w:tcPr>
            <w:tcW w:w="2700" w:type="dxa"/>
            <w:tcBorders>
              <w:top w:val="single" w:sz="2" w:space="0" w:color="000000"/>
              <w:left w:val="single" w:sz="2" w:space="0" w:color="000000"/>
              <w:bottom w:val="single" w:sz="2" w:space="0" w:color="000000"/>
            </w:tcBorders>
            <w:tcMar>
              <w:top w:w="55" w:type="dxa"/>
              <w:left w:w="55" w:type="dxa"/>
              <w:bottom w:w="55" w:type="dxa"/>
              <w:right w:w="55" w:type="dxa"/>
            </w:tcMar>
          </w:tcPr>
          <w:p w14:paraId="73937900"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Name</w:t>
            </w:r>
          </w:p>
        </w:tc>
        <w:tc>
          <w:tcPr>
            <w:tcW w:w="727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B95E83D"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View achievements</w:t>
            </w:r>
          </w:p>
        </w:tc>
      </w:tr>
      <w:tr w:rsidR="0058792A" w:rsidRPr="0058792A" w14:paraId="7616E99C"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04D5A770"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Participating Actor</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852631"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Player</w:t>
            </w:r>
          </w:p>
        </w:tc>
      </w:tr>
      <w:tr w:rsidR="0058792A" w:rsidRPr="0058792A" w14:paraId="36E03E31"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680CEE45"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Entry Condition</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1DBCC9"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Player is at the main menu</w:t>
            </w:r>
          </w:p>
        </w:tc>
      </w:tr>
      <w:tr w:rsidR="0058792A" w:rsidRPr="0058792A" w14:paraId="0A2691DB"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53BEA91A"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Exit Criteria</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6A3957"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Player has been taken to a view showing all of their achievements</w:t>
            </w:r>
          </w:p>
        </w:tc>
      </w:tr>
      <w:tr w:rsidR="0058792A" w:rsidRPr="0058792A" w14:paraId="2122994C"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04B62A78"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Flow of Events</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B880200"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1) User requests to view their achievements</w:t>
            </w:r>
          </w:p>
          <w:p w14:paraId="0BC1B3FD"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 xml:space="preserve">2) </w:t>
            </w:r>
            <w:proofErr w:type="spellStart"/>
            <w:r w:rsidRPr="0058792A">
              <w:rPr>
                <w:rFonts w:eastAsia="DejaVu Sans" w:cs="FreeSans"/>
                <w:kern w:val="3"/>
                <w:lang w:eastAsia="zh-CN" w:bidi="hi-IN"/>
              </w:rPr>
              <w:t>SixesWild</w:t>
            </w:r>
            <w:proofErr w:type="spellEnd"/>
            <w:r w:rsidRPr="0058792A">
              <w:rPr>
                <w:rFonts w:eastAsia="DejaVu Sans" w:cs="FreeSans"/>
                <w:kern w:val="3"/>
                <w:lang w:eastAsia="zh-CN" w:bidi="hi-IN"/>
              </w:rPr>
              <w:t xml:space="preserve"> opens a view where they can see their achievements</w:t>
            </w:r>
          </w:p>
        </w:tc>
      </w:tr>
    </w:tbl>
    <w:p w14:paraId="475FCEC7" w14:textId="77777777" w:rsidR="0058792A" w:rsidRPr="0058792A" w:rsidRDefault="0058792A" w:rsidP="0058792A">
      <w:pPr>
        <w:widowControl w:val="0"/>
        <w:suppressAutoHyphens/>
        <w:autoSpaceDN w:val="0"/>
        <w:spacing w:after="0" w:line="240" w:lineRule="auto"/>
        <w:textAlignment w:val="baseline"/>
        <w:rPr>
          <w:rFonts w:eastAsia="DejaVu Sans" w:cs="FreeSans"/>
          <w:kern w:val="3"/>
          <w:lang w:eastAsia="zh-CN" w:bidi="hi-IN"/>
        </w:rPr>
      </w:pPr>
    </w:p>
    <w:tbl>
      <w:tblPr>
        <w:tblW w:w="9975" w:type="dxa"/>
        <w:tblLayout w:type="fixed"/>
        <w:tblCellMar>
          <w:left w:w="10" w:type="dxa"/>
          <w:right w:w="10" w:type="dxa"/>
        </w:tblCellMar>
        <w:tblLook w:val="0000" w:firstRow="0" w:lastRow="0" w:firstColumn="0" w:lastColumn="0" w:noHBand="0" w:noVBand="0"/>
      </w:tblPr>
      <w:tblGrid>
        <w:gridCol w:w="2700"/>
        <w:gridCol w:w="7275"/>
      </w:tblGrid>
      <w:tr w:rsidR="0058792A" w:rsidRPr="0058792A" w14:paraId="4EA3D5E9" w14:textId="77777777" w:rsidTr="00122739">
        <w:tc>
          <w:tcPr>
            <w:tcW w:w="2700" w:type="dxa"/>
            <w:tcBorders>
              <w:top w:val="single" w:sz="2" w:space="0" w:color="000000"/>
              <w:left w:val="single" w:sz="2" w:space="0" w:color="000000"/>
              <w:bottom w:val="single" w:sz="2" w:space="0" w:color="000000"/>
            </w:tcBorders>
            <w:tcMar>
              <w:top w:w="55" w:type="dxa"/>
              <w:left w:w="55" w:type="dxa"/>
              <w:bottom w:w="55" w:type="dxa"/>
              <w:right w:w="55" w:type="dxa"/>
            </w:tcMar>
          </w:tcPr>
          <w:p w14:paraId="418C7DC9"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Name</w:t>
            </w:r>
          </w:p>
        </w:tc>
        <w:tc>
          <w:tcPr>
            <w:tcW w:w="727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5C26B86"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Reset achievements</w:t>
            </w:r>
          </w:p>
        </w:tc>
      </w:tr>
      <w:tr w:rsidR="0058792A" w:rsidRPr="0058792A" w14:paraId="69F23DFB"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7E522A80"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Participating Actor</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356F0E"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Player</w:t>
            </w:r>
          </w:p>
        </w:tc>
      </w:tr>
      <w:tr w:rsidR="0058792A" w:rsidRPr="0058792A" w14:paraId="0F478BBD"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0D40B47B"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Entry Condition</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58948D"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None</w:t>
            </w:r>
          </w:p>
        </w:tc>
      </w:tr>
      <w:tr w:rsidR="0058792A" w:rsidRPr="0058792A" w14:paraId="16D5DC05"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46C89313"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Exit Criteria</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BF0956"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All achievements are set to an “un-achieved” state</w:t>
            </w:r>
          </w:p>
        </w:tc>
      </w:tr>
      <w:tr w:rsidR="0058792A" w:rsidRPr="0058792A" w14:paraId="7DD71564"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25667300"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Flow of Events</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568FE7"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1) User requests to reset their achievements</w:t>
            </w:r>
          </w:p>
          <w:p w14:paraId="21DB8702"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 xml:space="preserve">2) </w:t>
            </w:r>
            <w:proofErr w:type="spellStart"/>
            <w:r w:rsidRPr="0058792A">
              <w:rPr>
                <w:rFonts w:eastAsia="DejaVu Sans" w:cs="FreeSans"/>
                <w:kern w:val="3"/>
                <w:lang w:eastAsia="zh-CN" w:bidi="hi-IN"/>
              </w:rPr>
              <w:t>SixesWild</w:t>
            </w:r>
            <w:proofErr w:type="spellEnd"/>
            <w:r w:rsidRPr="0058792A">
              <w:rPr>
                <w:rFonts w:eastAsia="DejaVu Sans" w:cs="FreeSans"/>
                <w:kern w:val="3"/>
                <w:lang w:eastAsia="zh-CN" w:bidi="hi-IN"/>
              </w:rPr>
              <w:t xml:space="preserve"> resets the user achievements</w:t>
            </w:r>
          </w:p>
        </w:tc>
      </w:tr>
    </w:tbl>
    <w:p w14:paraId="3F5C89F9" w14:textId="77777777" w:rsidR="0058792A" w:rsidRDefault="0058792A" w:rsidP="0058792A">
      <w:pPr>
        <w:widowControl w:val="0"/>
        <w:suppressAutoHyphens/>
        <w:autoSpaceDN w:val="0"/>
        <w:spacing w:after="0" w:line="240" w:lineRule="auto"/>
        <w:textAlignment w:val="baseline"/>
        <w:rPr>
          <w:rFonts w:eastAsia="DejaVu Sans" w:cs="FreeSans"/>
          <w:kern w:val="3"/>
          <w:lang w:eastAsia="zh-CN" w:bidi="hi-IN"/>
        </w:rPr>
      </w:pPr>
    </w:p>
    <w:p w14:paraId="5C25FDFB" w14:textId="77777777" w:rsidR="0058792A" w:rsidRPr="0058792A" w:rsidRDefault="0058792A" w:rsidP="0058792A">
      <w:pPr>
        <w:widowControl w:val="0"/>
        <w:suppressAutoHyphens/>
        <w:autoSpaceDN w:val="0"/>
        <w:spacing w:after="0" w:line="240" w:lineRule="auto"/>
        <w:textAlignment w:val="baseline"/>
        <w:rPr>
          <w:rFonts w:eastAsia="DejaVu Sans" w:cs="FreeSans"/>
          <w:kern w:val="3"/>
          <w:lang w:eastAsia="zh-CN" w:bidi="hi-IN"/>
        </w:rPr>
      </w:pPr>
    </w:p>
    <w:tbl>
      <w:tblPr>
        <w:tblW w:w="9975" w:type="dxa"/>
        <w:tblLayout w:type="fixed"/>
        <w:tblCellMar>
          <w:left w:w="10" w:type="dxa"/>
          <w:right w:w="10" w:type="dxa"/>
        </w:tblCellMar>
        <w:tblLook w:val="0000" w:firstRow="0" w:lastRow="0" w:firstColumn="0" w:lastColumn="0" w:noHBand="0" w:noVBand="0"/>
      </w:tblPr>
      <w:tblGrid>
        <w:gridCol w:w="2700"/>
        <w:gridCol w:w="7275"/>
      </w:tblGrid>
      <w:tr w:rsidR="0058792A" w:rsidRPr="0058792A" w14:paraId="17EFAFD4" w14:textId="77777777" w:rsidTr="00122739">
        <w:tc>
          <w:tcPr>
            <w:tcW w:w="2700" w:type="dxa"/>
            <w:tcBorders>
              <w:top w:val="single" w:sz="2" w:space="0" w:color="000000"/>
              <w:left w:val="single" w:sz="2" w:space="0" w:color="000000"/>
              <w:bottom w:val="single" w:sz="2" w:space="0" w:color="000000"/>
            </w:tcBorders>
            <w:tcMar>
              <w:top w:w="55" w:type="dxa"/>
              <w:left w:w="55" w:type="dxa"/>
              <w:bottom w:w="55" w:type="dxa"/>
              <w:right w:w="55" w:type="dxa"/>
            </w:tcMar>
          </w:tcPr>
          <w:p w14:paraId="388D6EEF"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lastRenderedPageBreak/>
              <w:t>Name</w:t>
            </w:r>
          </w:p>
        </w:tc>
        <w:tc>
          <w:tcPr>
            <w:tcW w:w="727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4E59E1E"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Continue highest level</w:t>
            </w:r>
          </w:p>
        </w:tc>
      </w:tr>
      <w:tr w:rsidR="0058792A" w:rsidRPr="0058792A" w14:paraId="1C5444F2"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61392411"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Participating Actor</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298806"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Player</w:t>
            </w:r>
          </w:p>
        </w:tc>
      </w:tr>
      <w:tr w:rsidR="0058792A" w:rsidRPr="0058792A" w14:paraId="5445D9F7"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67E5A791"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Entry Condition</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5A5398"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Player is at the main menu</w:t>
            </w:r>
          </w:p>
        </w:tc>
      </w:tr>
      <w:tr w:rsidR="0058792A" w:rsidRPr="0058792A" w14:paraId="08FE9024"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16C7BA5D"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Exit Criteria</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454F44"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The highest level that the player has unlocked has started</w:t>
            </w:r>
          </w:p>
        </w:tc>
      </w:tr>
      <w:tr w:rsidR="0058792A" w:rsidRPr="0058792A" w14:paraId="44B22891" w14:textId="77777777" w:rsidTr="00122739">
        <w:tc>
          <w:tcPr>
            <w:tcW w:w="2700" w:type="dxa"/>
            <w:tcBorders>
              <w:left w:val="single" w:sz="2" w:space="0" w:color="000000"/>
              <w:bottom w:val="single" w:sz="2" w:space="0" w:color="000000"/>
            </w:tcBorders>
            <w:tcMar>
              <w:top w:w="55" w:type="dxa"/>
              <w:left w:w="55" w:type="dxa"/>
              <w:bottom w:w="55" w:type="dxa"/>
              <w:right w:w="55" w:type="dxa"/>
            </w:tcMar>
          </w:tcPr>
          <w:p w14:paraId="28EC5D8B"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Flow of Events</w:t>
            </w:r>
          </w:p>
        </w:tc>
        <w:tc>
          <w:tcPr>
            <w:tcW w:w="72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CD5446"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1) User requests to continue with their highest unlocked level</w:t>
            </w:r>
          </w:p>
          <w:p w14:paraId="7626AC70" w14:textId="77777777" w:rsidR="0058792A" w:rsidRPr="0058792A" w:rsidRDefault="0058792A" w:rsidP="0058792A">
            <w:pPr>
              <w:widowControl w:val="0"/>
              <w:suppressLineNumbers/>
              <w:suppressAutoHyphens/>
              <w:autoSpaceDN w:val="0"/>
              <w:spacing w:after="0" w:line="240" w:lineRule="auto"/>
              <w:textAlignment w:val="baseline"/>
              <w:rPr>
                <w:rFonts w:eastAsia="DejaVu Sans" w:cs="FreeSans"/>
                <w:kern w:val="3"/>
                <w:lang w:eastAsia="zh-CN" w:bidi="hi-IN"/>
              </w:rPr>
            </w:pPr>
            <w:r w:rsidRPr="0058792A">
              <w:rPr>
                <w:rFonts w:eastAsia="DejaVu Sans" w:cs="FreeSans"/>
                <w:kern w:val="3"/>
                <w:lang w:eastAsia="zh-CN" w:bidi="hi-IN"/>
              </w:rPr>
              <w:t>2) The game takes the user to the highest unlocked level, and lets them begin playing</w:t>
            </w:r>
          </w:p>
        </w:tc>
      </w:tr>
    </w:tbl>
    <w:p w14:paraId="01CB2177" w14:textId="77777777" w:rsidR="0058792A" w:rsidRPr="0058792A" w:rsidRDefault="0058792A" w:rsidP="0058792A">
      <w:pPr>
        <w:widowControl w:val="0"/>
        <w:suppressAutoHyphens/>
        <w:autoSpaceDN w:val="0"/>
        <w:spacing w:after="0" w:line="240" w:lineRule="auto"/>
        <w:textAlignment w:val="baseline"/>
        <w:rPr>
          <w:rFonts w:eastAsia="DejaVu Sans" w:cs="FreeSans"/>
          <w:kern w:val="3"/>
          <w:lang w:eastAsia="zh-CN" w:bidi="hi-IN"/>
        </w:rPr>
      </w:pPr>
    </w:p>
    <w:p w14:paraId="68CF7D16" w14:textId="77777777" w:rsidR="0058792A" w:rsidRPr="0058792A" w:rsidRDefault="0058792A" w:rsidP="0058792A"/>
    <w:sectPr w:rsidR="0058792A" w:rsidRPr="00587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DejaVu Sans">
    <w:charset w:val="00"/>
    <w:family w:val="swiss"/>
    <w:pitch w:val="variable"/>
    <w:sig w:usb0="E7002EFF" w:usb1="D200F5FF" w:usb2="0A246029" w:usb3="00000000" w:csb0="000001FF" w:csb1="00000000"/>
  </w:font>
  <w:font w:name="FreeSans">
    <w:altName w:val="Arial"/>
    <w:charset w:val="00"/>
    <w:family w:val="swiss"/>
    <w:pitch w:val="default"/>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2703A"/>
    <w:multiLevelType w:val="hybridMultilevel"/>
    <w:tmpl w:val="57A0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9E4076"/>
    <w:multiLevelType w:val="hybridMultilevel"/>
    <w:tmpl w:val="3D5C5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84314E"/>
    <w:multiLevelType w:val="hybridMultilevel"/>
    <w:tmpl w:val="978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293689"/>
    <w:multiLevelType w:val="hybridMultilevel"/>
    <w:tmpl w:val="AEC8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g Liu">
    <w15:presenceInfo w15:providerId="Windows Live" w15:userId="7c504ac04e489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DA7"/>
    <w:rsid w:val="00001519"/>
    <w:rsid w:val="00086F1C"/>
    <w:rsid w:val="000D4E27"/>
    <w:rsid w:val="0058792A"/>
    <w:rsid w:val="006D2282"/>
    <w:rsid w:val="00736DA7"/>
    <w:rsid w:val="00746DDE"/>
    <w:rsid w:val="00751514"/>
    <w:rsid w:val="007C5815"/>
    <w:rsid w:val="00864387"/>
    <w:rsid w:val="00961B13"/>
    <w:rsid w:val="00A27604"/>
    <w:rsid w:val="00A501AF"/>
    <w:rsid w:val="00D4352D"/>
    <w:rsid w:val="00DD7D1F"/>
    <w:rsid w:val="00E30F0F"/>
    <w:rsid w:val="00F07BEC"/>
    <w:rsid w:val="00FF5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D500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6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6D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6F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6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86F1C"/>
    <w:pPr>
      <w:ind w:left="720"/>
      <w:contextualSpacing/>
    </w:pPr>
  </w:style>
  <w:style w:type="character" w:customStyle="1" w:styleId="Heading3Char">
    <w:name w:val="Heading 3 Char"/>
    <w:basedOn w:val="DefaultParagraphFont"/>
    <w:link w:val="Heading3"/>
    <w:uiPriority w:val="9"/>
    <w:rsid w:val="00086F1C"/>
    <w:rPr>
      <w:rFonts w:asciiTheme="majorHAnsi" w:eastAsiaTheme="majorEastAsia" w:hAnsiTheme="majorHAnsi" w:cstheme="majorBidi"/>
      <w:b/>
      <w:bCs/>
      <w:color w:val="4F81BD" w:themeColor="accent1"/>
    </w:rPr>
  </w:style>
  <w:style w:type="table" w:styleId="TableGrid">
    <w:name w:val="Table Grid"/>
    <w:basedOn w:val="TableNormal"/>
    <w:uiPriority w:val="59"/>
    <w:rsid w:val="006D22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27604"/>
    <w:pPr>
      <w:spacing w:after="0" w:line="240" w:lineRule="auto"/>
    </w:pPr>
  </w:style>
  <w:style w:type="paragraph" w:styleId="BalloonText">
    <w:name w:val="Balloon Text"/>
    <w:basedOn w:val="Normal"/>
    <w:link w:val="BalloonTextChar"/>
    <w:uiPriority w:val="99"/>
    <w:semiHidden/>
    <w:unhideWhenUsed/>
    <w:rsid w:val="00A27604"/>
    <w:pPr>
      <w:spacing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A27604"/>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1305</Words>
  <Characters>7440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Heineman</dc:creator>
  <cp:lastModifiedBy>Microsoft Office User</cp:lastModifiedBy>
  <cp:revision>2</cp:revision>
  <dcterms:created xsi:type="dcterms:W3CDTF">2015-04-04T20:20:00Z</dcterms:created>
  <dcterms:modified xsi:type="dcterms:W3CDTF">2015-04-04T20:20:00Z</dcterms:modified>
</cp:coreProperties>
</file>